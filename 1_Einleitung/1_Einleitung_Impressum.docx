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7AD35" w14:textId="77777777" w:rsidR="00D126DB" w:rsidRPr="00CD11C1" w:rsidRDefault="00D126DB" w:rsidP="00D126DB">
      <w:pPr>
        <w:pStyle w:val="Untertitel"/>
        <w:rPr>
          <w:i w:val="0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4"/>
      </w:tblGrid>
      <w:tr w:rsidR="00D126DB" w14:paraId="798EAE9C" w14:textId="77777777" w:rsidTr="0058644A">
        <w:trPr>
          <w:trHeight w:val="8891"/>
        </w:trPr>
        <w:tc>
          <w:tcPr>
            <w:tcW w:w="9061" w:type="dxa"/>
            <w:vAlign w:val="center"/>
          </w:tcPr>
          <w:p w14:paraId="75FCAD3B" w14:textId="6223681F" w:rsidR="00D126DB" w:rsidRDefault="00C02F7D" w:rsidP="0058644A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035E6021" wp14:editId="7A3378D8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1957705</wp:posOffset>
                  </wp:positionV>
                  <wp:extent cx="4301490" cy="4103370"/>
                  <wp:effectExtent l="0" t="0" r="3810" b="0"/>
                  <wp:wrapTight wrapText="bothSides">
                    <wp:wrapPolygon edited="0">
                      <wp:start x="0" y="0"/>
                      <wp:lineTo x="0" y="21460"/>
                      <wp:lineTo x="21523" y="21460"/>
                      <wp:lineTo x="21523" y="0"/>
                      <wp:lineTo x="0" y="0"/>
                    </wp:wrapPolygon>
                  </wp:wrapTight>
                  <wp:docPr id="8" name="Grafik 8" descr="Ein Bild, das Spielzeug, drinnen, Puppe, Automat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 descr="Ein Bild, das Spielzeug, drinnen, Puppe, Automat enthält.&#10;&#10;Automatisch generierte Beschreibu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1490" cy="410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126DB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3016ABA6" wp14:editId="40464074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327660</wp:posOffset>
                      </wp:positionV>
                      <wp:extent cx="4380865" cy="1119505"/>
                      <wp:effectExtent l="0" t="0" r="635" b="4445"/>
                      <wp:wrapNone/>
                      <wp:docPr id="26" name="Gruppieren 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80865" cy="1119505"/>
                                <a:chOff x="0" y="0"/>
                                <a:chExt cx="4381500" cy="1120389"/>
                              </a:xfrm>
                            </wpg:grpSpPr>
                            <wps:wsp>
                              <wps:cNvPr id="27" name="Rechteck 27"/>
                              <wps:cNvSpPr/>
                              <wps:spPr>
                                <a:xfrm>
                                  <a:off x="914400" y="691764"/>
                                  <a:ext cx="3467100" cy="4286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70E7747" w14:textId="77777777" w:rsidR="00D126DB" w:rsidRDefault="00D126DB" w:rsidP="00D126DB">
                                    <w:pPr>
                                      <w:spacing w:line="240" w:lineRule="auto"/>
                                      <w:jc w:val="center"/>
                                    </w:pPr>
                                    <w:r w:rsidRPr="00532527">
                                      <w:rPr>
                                        <w:b/>
                                        <w:color w:val="FFFFFF" w:themeColor="background1"/>
                                        <w:sz w:val="40"/>
                                      </w:rPr>
                                      <w:t>Gemeinsam IT entdecken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Textfeld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4229100" cy="1095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102B51D" w14:textId="77777777" w:rsidR="00D126DB" w:rsidRPr="00E616A8" w:rsidRDefault="00D126DB" w:rsidP="00D126DB">
                                    <w:pPr>
                                      <w:pStyle w:val="Kopfzeile"/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</w:pPr>
                                    <w:r w:rsidRPr="00C86910">
                                      <w:rPr>
                                        <w:rFonts w:ascii="Helvetica 55" w:hAnsi="Helvetica 55"/>
                                        <w:b/>
                                        <w:sz w:val="88"/>
                                        <w:szCs w:val="88"/>
                                      </w:rPr>
                                      <w:t>IT2School</w:t>
                                    </w:r>
                                  </w:p>
                                  <w:p w14:paraId="2FEAD69A" w14:textId="77777777" w:rsidR="00D126DB" w:rsidRPr="00043BC2" w:rsidRDefault="00D126DB" w:rsidP="00D126DB">
                                    <w:pPr>
                                      <w:spacing w:line="240" w:lineRule="auto"/>
                                      <w:jc w:val="both"/>
                                      <w:rPr>
                                        <w:sz w:val="18"/>
                                        <w:szCs w:val="15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16ABA6" id="Gruppieren 26" o:spid="_x0000_s1026" style="position:absolute;margin-left:-8.95pt;margin-top:25.8pt;width:344.95pt;height:88.15pt;z-index:251659264;mso-width-relative:margin;mso-height-relative:margin" coordsize="43815,11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">
                      <v:rect id="Rechteck 27" o:spid="_x0000_s1027" style="position:absolute;left:9144;top:6917;width:34671;height:4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" fillcolor="#ffc000" stroked="f" strokeweight="1pt">
                        <v:textbox>
                          <w:txbxContent>
                            <w:p w14:paraId="470E7747" w14:textId="77777777" w:rsidR="00D126DB" w:rsidRDefault="00D126DB" w:rsidP="00D126DB">
                              <w:pPr>
                                <w:spacing w:line="240" w:lineRule="auto"/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532527">
                                <w:rPr>
                                  <w:b/>
                                  <w:color w:val="FFFFFF" w:themeColor="background1"/>
                                  <w:sz w:val="40"/>
                                </w:rPr>
                                <w:t>Gemeinsam IT entdecken</w:t>
                              </w:r>
                            </w:p>
                          </w:txbxContent>
                        </v:textbox>
                      </v: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feld 2" o:spid="_x0000_s1028" type="#_x0000_t202" style="position:absolute;width:42291;height:10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<v:textbox>
                          <w:txbxContent>
                            <w:p w14:paraId="1102B51D" w14:textId="77777777" w:rsidR="00D126DB" w:rsidRPr="00E616A8" w:rsidRDefault="00D126DB" w:rsidP="00D126DB">
                              <w:pPr>
                                <w:pStyle w:val="Kopfzeile"/>
                                <w:rPr>
                                  <w:rFonts w:ascii="Helvetica 55" w:hAnsi="Helvetica 55" w:hint="eastAsia"/>
                                  <w:b/>
                                  <w:sz w:val="88"/>
                                  <w:szCs w:val="88"/>
                                </w:rPr>
                              </w:pPr>
                              <w:r w:rsidRPr="00C86910">
                                <w:rPr>
                                  <w:rFonts w:ascii="Helvetica 55" w:hAnsi="Helvetica 55"/>
                                  <w:b/>
                                  <w:sz w:val="88"/>
                                  <w:szCs w:val="88"/>
                                </w:rPr>
                                <w:t>IT2School</w:t>
                              </w:r>
                            </w:p>
                            <w:p w14:paraId="2FEAD69A" w14:textId="77777777" w:rsidR="00D126DB" w:rsidRPr="00043BC2" w:rsidRDefault="00D126DB" w:rsidP="00D126DB">
                              <w:pPr>
                                <w:spacing w:line="240" w:lineRule="auto"/>
                                <w:jc w:val="both"/>
                                <w:rPr>
                                  <w:rFonts w:hint="eastAsia"/>
                                  <w:sz w:val="18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</w:tbl>
    <w:p w14:paraId="6565DB9B" w14:textId="1FF90575" w:rsidR="00764FB9" w:rsidRDefault="00D126DB" w:rsidP="00764FB9">
      <w:r w:rsidRPr="001922E2">
        <w:rPr>
          <w:rFonts w:ascii="Helvetica 55" w:eastAsia="Times New Roman" w:hAnsi="Helvetica 55" w:cs="Times New Roman"/>
          <w:b/>
          <w:color w:val="000000"/>
          <w:sz w:val="36"/>
          <w:szCs w:val="56"/>
        </w:rPr>
        <w:br/>
      </w:r>
    </w:p>
    <w:p w14:paraId="0FA6C70B" w14:textId="77777777" w:rsidR="007F3B84" w:rsidRPr="00D126DB" w:rsidRDefault="00764FB9" w:rsidP="00764FB9">
      <w:pPr>
        <w:spacing w:after="240" w:line="240" w:lineRule="auto"/>
        <w:contextualSpacing/>
      </w:pPr>
      <w:r w:rsidRPr="00627A76">
        <w:rPr>
          <w:rFonts w:ascii="Helvetica 65" w:eastAsia="Times New Roman" w:hAnsi="Helvetica 65" w:cs="Times New Roman"/>
          <w:color w:val="000000"/>
          <w:sz w:val="56"/>
          <w:szCs w:val="56"/>
        </w:rPr>
        <w:br/>
      </w:r>
    </w:p>
    <w:p w14:paraId="220C64B9" w14:textId="215B95EF" w:rsidR="007F3B84" w:rsidRDefault="007F3B84" w:rsidP="007F3B84">
      <w:pPr>
        <w:pStyle w:val="berschrift1"/>
        <w:numPr>
          <w:ilvl w:val="0"/>
          <w:numId w:val="0"/>
        </w:numPr>
        <w:ind w:left="432" w:hanging="432"/>
      </w:pPr>
      <w:bookmarkStart w:id="0" w:name="_Toc440841206"/>
      <w:r>
        <w:lastRenderedPageBreak/>
        <w:t>Impressum</w:t>
      </w:r>
      <w:bookmarkEnd w:id="0"/>
      <w:r w:rsidR="00FE564A">
        <w:t xml:space="preserve"> </w:t>
      </w:r>
      <w:r w:rsidR="007D578F">
        <w:t>IT2School</w:t>
      </w:r>
    </w:p>
    <w:p w14:paraId="5420FB0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Herausgeber:</w:t>
      </w:r>
    </w:p>
    <w:p w14:paraId="104A1BC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Wissensfabrik – Unternehmen für Deutschland e.V.</w:t>
      </w:r>
    </w:p>
    <w:p w14:paraId="06193110" w14:textId="43BE5F4A" w:rsidR="007F3B84" w:rsidRPr="008326E5" w:rsidRDefault="00C02F7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Ruthenstr. 23</w:t>
      </w:r>
    </w:p>
    <w:p w14:paraId="0F7BDF0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67063 Ludwigshafen</w:t>
      </w:r>
    </w:p>
    <w:p w14:paraId="1E27A31A" w14:textId="1F13CFFC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www.wissensfabrik.de</w:t>
      </w:r>
    </w:p>
    <w:p w14:paraId="71A8DF9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76962760" w14:textId="5159D28C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Konzepterstellung</w:t>
      </w:r>
      <w:r w:rsidR="00115367">
        <w:rPr>
          <w:rFonts w:cstheme="minorHAnsi"/>
          <w:b/>
          <w:sz w:val="20"/>
          <w:szCs w:val="20"/>
          <w:lang w:eastAsia="en-US"/>
        </w:rPr>
        <w:t xml:space="preserve"> und Umsetzung</w:t>
      </w:r>
      <w:r w:rsidRPr="00FB2F27">
        <w:rPr>
          <w:rFonts w:cstheme="minorHAnsi"/>
          <w:b/>
          <w:sz w:val="20"/>
          <w:szCs w:val="20"/>
          <w:lang w:eastAsia="en-US"/>
        </w:rPr>
        <w:t>:</w:t>
      </w:r>
    </w:p>
    <w:p w14:paraId="18DBF9C0" w14:textId="77777777" w:rsid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  <w:sectPr w:rsidR="00FB2F27" w:rsidSect="00764FB9">
          <w:footerReference w:type="default" r:id="rId9"/>
          <w:headerReference w:type="first" r:id="rId10"/>
          <w:footerReference w:type="first" r:id="rId11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79717C64" w14:textId="48CCB544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OFFIS</w:t>
      </w:r>
      <w:r w:rsidR="00827852">
        <w:rPr>
          <w:rFonts w:eastAsia="HelveticaNeueLT-Light" w:cstheme="minorHAnsi"/>
          <w:bCs w:val="0"/>
          <w:sz w:val="19"/>
          <w:szCs w:val="19"/>
          <w:lang w:eastAsia="en-US"/>
        </w:rPr>
        <w:t xml:space="preserve"> e.V.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– Institut für Informatik </w:t>
      </w:r>
    </w:p>
    <w:p w14:paraId="11BE0589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Carl von Ossietzky Universität Oldenburg</w:t>
      </w:r>
    </w:p>
    <w:p w14:paraId="41E7205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Prof. Dr. Ira Diethelm</w:t>
      </w:r>
    </w:p>
    <w:p w14:paraId="5ACFFBE6" w14:textId="2A659D3F" w:rsidR="007F3B84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Melanie Schaumburg</w:t>
      </w:r>
    </w:p>
    <w:p w14:paraId="174E4EB5" w14:textId="39E3AD1B" w:rsidR="002C3927" w:rsidRPr="008326E5" w:rsidRDefault="002C39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Anatolij Fandrich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ab/>
      </w:r>
    </w:p>
    <w:p w14:paraId="693ED167" w14:textId="75DD77ED" w:rsidR="00B277DD" w:rsidRDefault="00B277DD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Nils Pancratz</w:t>
      </w:r>
    </w:p>
    <w:p w14:paraId="6BD2978E" w14:textId="56F3FD07" w:rsidR="00B277DD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Mirko Janssen</w:t>
      </w:r>
    </w:p>
    <w:p w14:paraId="2112A72D" w14:textId="7DD113BA" w:rsidR="007F3B84" w:rsidRPr="008326E5" w:rsidRDefault="0092636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Mareike D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a</w:t>
      </w:r>
      <w:r>
        <w:rPr>
          <w:rFonts w:eastAsia="HelveticaNeueLT-Light" w:cstheme="minorHAnsi"/>
          <w:bCs w:val="0"/>
          <w:sz w:val="19"/>
          <w:szCs w:val="19"/>
          <w:lang w:eastAsia="en-US"/>
        </w:rPr>
        <w:t>e</w:t>
      </w:r>
      <w:r w:rsidR="007F3B84" w:rsidRPr="008326E5">
        <w:rPr>
          <w:rFonts w:eastAsia="HelveticaNeueLT-Light" w:cstheme="minorHAnsi"/>
          <w:bCs w:val="0"/>
          <w:sz w:val="19"/>
          <w:szCs w:val="19"/>
          <w:lang w:eastAsia="en-US"/>
        </w:rPr>
        <w:t>glau</w:t>
      </w:r>
    </w:p>
    <w:p w14:paraId="63A41E05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Annette Diruf</w:t>
      </w:r>
    </w:p>
    <w:p w14:paraId="569916DC" w14:textId="097CA85C" w:rsidR="00B277DD" w:rsidRPr="00080772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B277DD" w:rsidRPr="00080772" w:rsidSect="00FB2F27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Estherk Nab</w:t>
      </w:r>
      <w:r w:rsidR="00B277DD">
        <w:rPr>
          <w:rFonts w:eastAsia="HelveticaNeueLT-Light" w:cstheme="minorHAnsi"/>
          <w:bCs w:val="0"/>
          <w:sz w:val="19"/>
          <w:szCs w:val="19"/>
          <w:lang w:eastAsia="en-US"/>
        </w:rPr>
        <w:t>o</w:t>
      </w:r>
    </w:p>
    <w:p w14:paraId="1DED85F6" w14:textId="77777777" w:rsidR="00FB2F27" w:rsidRPr="00FB2F27" w:rsidRDefault="00FB2F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5994A6F7" w14:textId="1E79617D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Für inhaltliche Anregungen danken wir dem Arbeitskreis Bildung der Wissensfabrik – Unternehmen für Deutschland e.V. im 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S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peziellen der Projektgruppe sowie allen Lehrkräften und Unternehmens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-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vertreter</w:t>
      </w:r>
      <w:r w:rsidR="001319C6">
        <w:rPr>
          <w:rFonts w:eastAsia="HelveticaNeueLT-Light" w:cstheme="minorHAnsi"/>
          <w:bCs w:val="0"/>
          <w:sz w:val="19"/>
          <w:szCs w:val="19"/>
          <w:lang w:eastAsia="en-US"/>
        </w:rPr>
        <w:t>*innen,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 die 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aktiv 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an der Pilotphase beteiligt waren</w:t>
      </w:r>
      <w:r w:rsidR="0094541C">
        <w:rPr>
          <w:rFonts w:eastAsia="HelveticaNeueLT-Light" w:cstheme="minorHAnsi"/>
          <w:bCs w:val="0"/>
          <w:sz w:val="19"/>
          <w:szCs w:val="19"/>
          <w:lang w:eastAsia="en-US"/>
        </w:rPr>
        <w:t xml:space="preserve"> oder uns Feedback gegeben haben</w:t>
      </w: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:</w:t>
      </w:r>
    </w:p>
    <w:p w14:paraId="36D631DD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3850FC70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  <w:sectPr w:rsidR="007F3B84" w:rsidRPr="00FB2F27" w:rsidSect="00FB2F27">
          <w:type w:val="continuous"/>
          <w:pgSz w:w="11906" w:h="16838"/>
          <w:pgMar w:top="1134" w:right="1531" w:bottom="1276" w:left="1531" w:header="284" w:footer="471" w:gutter="0"/>
          <w:cols w:space="708"/>
          <w:titlePg/>
          <w:docGrid w:linePitch="360"/>
        </w:sectPr>
      </w:pPr>
    </w:p>
    <w:p w14:paraId="5243C6D9" w14:textId="6E3D14B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Projektgruppe:</w:t>
      </w:r>
    </w:p>
    <w:p w14:paraId="10EB45B3" w14:textId="77777777" w:rsidR="00211613" w:rsidRPr="008326E5" w:rsidRDefault="00211613" w:rsidP="00211613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Leitung: Dr. Franziska Hutzler (Wissensfabrik)</w:t>
      </w:r>
    </w:p>
    <w:p w14:paraId="0D304B53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Bauer (SAP) </w:t>
      </w:r>
    </w:p>
    <w:p w14:paraId="10C6767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Siegfried Czock (Bosch)</w:t>
      </w:r>
    </w:p>
    <w:p w14:paraId="28BC49E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Michael Detmer (Wissensfabrik)</w:t>
      </w:r>
    </w:p>
    <w:p w14:paraId="5A6B774F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Matthias Dietel (IBM) Christian Greger (Trumpf)</w:t>
      </w:r>
    </w:p>
    <w:p w14:paraId="67CCF67A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Stefan Hüppe (Böhringer Ingelheim) </w:t>
      </w:r>
    </w:p>
    <w:p w14:paraId="3D188BE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Axel Jentzsch (Wissensfabrik)</w:t>
      </w:r>
    </w:p>
    <w:p w14:paraId="71BCC242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Kusterer (IBM)</w:t>
      </w:r>
    </w:p>
    <w:p w14:paraId="717562E6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Reinhard Pittschellis (Festo Didactic)</w:t>
      </w:r>
    </w:p>
    <w:p w14:paraId="3F5FF43C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Markus Riefling (BASF)</w:t>
      </w:r>
    </w:p>
    <w:p w14:paraId="5F29842D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Ingmar Sassmann (BASF) </w:t>
      </w:r>
    </w:p>
    <w:p w14:paraId="56C09F2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Thomas Schmitt (Deutsche Telekom Stiftung)</w:t>
      </w:r>
    </w:p>
    <w:p w14:paraId="36A61E64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Birgit Schmitz (Deutsche Telekom Stiftung)</w:t>
      </w:r>
    </w:p>
    <w:p w14:paraId="1DE8B4E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 xml:space="preserve">Andreas Schneider (Trumpf) </w:t>
      </w:r>
    </w:p>
    <w:p w14:paraId="0370BBD7" w14:textId="77777777" w:rsidR="007F3B84" w:rsidRPr="008326E5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8326E5">
        <w:rPr>
          <w:rFonts w:eastAsia="HelveticaNeueLT-Light" w:cstheme="minorHAnsi"/>
          <w:bCs w:val="0"/>
          <w:sz w:val="19"/>
          <w:szCs w:val="19"/>
          <w:lang w:eastAsia="en-US"/>
        </w:rPr>
        <w:t>Peter Schubert (Softwarekontor)</w:t>
      </w:r>
    </w:p>
    <w:p w14:paraId="1A411CC6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</w:p>
    <w:p w14:paraId="4EF9A003" w14:textId="4A0EC9C4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/>
          <w:bCs w:val="0"/>
          <w:sz w:val="20"/>
          <w:szCs w:val="20"/>
          <w:lang w:eastAsia="en-US"/>
        </w:rPr>
      </w:pPr>
      <w:r w:rsidRPr="00FB2F27">
        <w:rPr>
          <w:rFonts w:eastAsia="HelveticaNeueLT-Light" w:cstheme="minorHAnsi"/>
          <w:b/>
          <w:bCs w:val="0"/>
          <w:sz w:val="20"/>
          <w:szCs w:val="20"/>
          <w:lang w:eastAsia="en-US"/>
        </w:rPr>
        <w:t>Pilotierung:</w:t>
      </w:r>
    </w:p>
    <w:p w14:paraId="597C62E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Barth (Gemeinschaftsschule Lauenburgische Seen)</w:t>
      </w:r>
    </w:p>
    <w:p w14:paraId="13EA8977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Nadine Bergner (RWTH Aachen - Schülerlabor Infosphere)</w:t>
      </w:r>
    </w:p>
    <w:p w14:paraId="27A85C65" w14:textId="77777777" w:rsidR="007F3B84" w:rsidRPr="00F452D0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Eric Böhmfeld (Dräger)</w:t>
      </w:r>
    </w:p>
    <w:p w14:paraId="00ED5115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Miriam Böhnke (SAP)</w:t>
      </w:r>
    </w:p>
    <w:p w14:paraId="2B4C438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Jens Eschen (Realschule Rhauderfehn)</w:t>
      </w:r>
    </w:p>
    <w:p w14:paraId="27C88FE1" w14:textId="77777777" w:rsidR="007F3B84" w:rsidRPr="00AB55DD" w:rsidRDefault="00C62C6C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Steffi</w:t>
      </w:r>
      <w:r w:rsidR="007F3B84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Feldhaus (Berufskolleg Kohlstraße, Wuppertal)</w:t>
      </w:r>
    </w:p>
    <w:p w14:paraId="5444824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Daniel Jungblut (SAP)</w:t>
      </w:r>
    </w:p>
    <w:p w14:paraId="6347476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Martin Kempa (Gesamtschule Melsungen)</w:t>
      </w:r>
    </w:p>
    <w:p w14:paraId="408A4B73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Markus Knak (Graf-Anton-Günther Gymnasium Oldenburg)</w:t>
      </w:r>
    </w:p>
    <w:p w14:paraId="147D543F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Bernadette Krüger (Oberschule Lemwerder)</w:t>
      </w:r>
    </w:p>
    <w:p w14:paraId="2715A3B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Torsten Klaus (Trumpf)</w:t>
      </w:r>
    </w:p>
    <w:p w14:paraId="2E9B2879" w14:textId="09B00A4E" w:rsidR="006A3540" w:rsidRDefault="006A3540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Hannes Koderisch (Privatgymnasium Schwetzingen)</w:t>
      </w:r>
    </w:p>
    <w:p w14:paraId="171C32D5" w14:textId="21500D32" w:rsidR="00226A96" w:rsidRPr="00AB55DD" w:rsidRDefault="00226A96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>
        <w:rPr>
          <w:rFonts w:eastAsia="HelveticaNeueLT-Light" w:cstheme="minorHAnsi"/>
          <w:bCs w:val="0"/>
          <w:sz w:val="19"/>
          <w:szCs w:val="19"/>
          <w:lang w:eastAsia="en-US"/>
        </w:rPr>
        <w:t>Harald Rothkirch (Gymnasium Neue Oberschule, Braunschweig)</w:t>
      </w:r>
    </w:p>
    <w:p w14:paraId="0436917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Eva Nickel (Softwarekontor)</w:t>
      </w:r>
    </w:p>
    <w:p w14:paraId="3C77C1AC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Gerburg Lubor (Softwarekontor)</w:t>
      </w:r>
    </w:p>
    <w:p w14:paraId="594DC0D8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Klaus-Dieter Neff (Leonardo da Vinci Gymnasium Neckargemünd)</w:t>
      </w:r>
    </w:p>
    <w:p w14:paraId="16EC04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Frank Röhr (Erich-Kästner-Gesamtschule Bochum) </w:t>
      </w:r>
    </w:p>
    <w:p w14:paraId="777EEAE6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Carsten Rohe (Gymnasium Damme)</w:t>
      </w:r>
    </w:p>
    <w:p w14:paraId="5B067FC0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Christiane Schicke (Inselschule Langeoog) </w:t>
      </w:r>
    </w:p>
    <w:p w14:paraId="235FCEE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Tobias Stuckenberg (Paulusschule Oldenburg)</w:t>
      </w:r>
    </w:p>
    <w:p w14:paraId="2D905752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Armin Tischler (Gymnasium Damme)</w:t>
      </w:r>
    </w:p>
    <w:p w14:paraId="1572A681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Holger de Vries (KGS Rastede)</w:t>
      </w:r>
    </w:p>
    <w:p w14:paraId="023D3D20" w14:textId="1D80C847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Prof. Dr. Carsten Schulte (Uni Paderborn)</w:t>
      </w:r>
    </w:p>
    <w:p w14:paraId="346DC153" w14:textId="783B2F4E" w:rsidR="00FF7627" w:rsidRPr="00F452D0" w:rsidRDefault="00FF7627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  <w:sectPr w:rsidR="00FF7627" w:rsidRPr="00F452D0" w:rsidSect="007F3B84">
          <w:type w:val="continuous"/>
          <w:pgSz w:w="11906" w:h="16838"/>
          <w:pgMar w:top="1134" w:right="1531" w:bottom="1276" w:left="1531" w:header="284" w:footer="471" w:gutter="0"/>
          <w:cols w:num="2" w:space="708"/>
          <w:titlePg/>
          <w:docGrid w:linePitch="360"/>
        </w:sectPr>
      </w:pPr>
      <w:r w:rsidRPr="00F452D0">
        <w:rPr>
          <w:rFonts w:eastAsia="HelveticaNeueLT-Light" w:cstheme="minorHAnsi"/>
          <w:bCs w:val="0"/>
          <w:sz w:val="19"/>
          <w:szCs w:val="19"/>
          <w:lang w:eastAsia="en-US"/>
        </w:rPr>
        <w:t>Benjamin Piétza (FU Berlin)</w:t>
      </w:r>
    </w:p>
    <w:p w14:paraId="6B0EDB74" w14:textId="77777777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</w:p>
    <w:p w14:paraId="3405D253" w14:textId="11550999" w:rsidR="007F3B84" w:rsidRPr="00FB2F27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0"/>
          <w:szCs w:val="20"/>
          <w:lang w:eastAsia="en-US"/>
        </w:rPr>
      </w:pPr>
      <w:r w:rsidRPr="00FB2F27">
        <w:rPr>
          <w:rFonts w:cstheme="minorHAnsi"/>
          <w:b/>
          <w:sz w:val="20"/>
          <w:szCs w:val="20"/>
          <w:lang w:eastAsia="en-US"/>
        </w:rPr>
        <w:t>Urheber</w:t>
      </w:r>
      <w:r w:rsidR="00B81AEC">
        <w:rPr>
          <w:rFonts w:cstheme="minorHAnsi"/>
          <w:b/>
          <w:sz w:val="20"/>
          <w:szCs w:val="20"/>
          <w:lang w:eastAsia="en-US"/>
        </w:rPr>
        <w:t>- und Nutzungs</w:t>
      </w:r>
      <w:r w:rsidRPr="00FB2F27">
        <w:rPr>
          <w:rFonts w:cstheme="minorHAnsi"/>
          <w:b/>
          <w:sz w:val="20"/>
          <w:szCs w:val="20"/>
          <w:lang w:eastAsia="en-US"/>
        </w:rPr>
        <w:t>rechte:</w:t>
      </w:r>
    </w:p>
    <w:p w14:paraId="7CAF19E0" w14:textId="2E613FCA" w:rsidR="00B81AEC" w:rsidRDefault="009759D4" w:rsidP="007F3B84">
      <w:pPr>
        <w:autoSpaceDE w:val="0"/>
        <w:autoSpaceDN w:val="0"/>
        <w:adjustRightInd w:val="0"/>
        <w:spacing w:after="0" w:line="240" w:lineRule="auto"/>
        <w:rPr>
          <w:b/>
          <w:bCs w:val="0"/>
          <w:sz w:val="19"/>
          <w:szCs w:val="19"/>
        </w:rPr>
      </w:pPr>
      <w:r w:rsidRPr="00AB55DD">
        <w:rPr>
          <w:noProof/>
          <w:sz w:val="19"/>
          <w:szCs w:val="19"/>
        </w:rPr>
        <w:drawing>
          <wp:anchor distT="0" distB="107950" distL="114300" distR="114300" simplePos="0" relativeHeight="251661312" behindDoc="1" locked="0" layoutInCell="1" allowOverlap="1" wp14:anchorId="6316E65E" wp14:editId="45E0D4F6">
            <wp:simplePos x="0" y="0"/>
            <wp:positionH relativeFrom="margin">
              <wp:posOffset>9525</wp:posOffset>
            </wp:positionH>
            <wp:positionV relativeFrom="paragraph">
              <wp:posOffset>158115</wp:posOffset>
            </wp:positionV>
            <wp:extent cx="1522800" cy="532800"/>
            <wp:effectExtent l="0" t="0" r="1270" b="635"/>
            <wp:wrapTight wrapText="bothSides">
              <wp:wrapPolygon edited="0">
                <wp:start x="0" y="0"/>
                <wp:lineTo x="0" y="20853"/>
                <wp:lineTo x="21348" y="20853"/>
                <wp:lineTo x="21348" y="0"/>
                <wp:lineTo x="0" y="0"/>
              </wp:wrapPolygon>
            </wp:wrapTight>
            <wp:docPr id="1" name="Grafik 1" descr="http://mirrors.creativecommons.org/presskit/buttons/88x31/png/by-nc-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irrors.creativecommons.org/presskit/buttons/88x31/png/by-nc-sa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800" cy="5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55DD" w:rsidRPr="00AB55DD">
        <w:rPr>
          <w:sz w:val="19"/>
          <w:szCs w:val="19"/>
        </w:rPr>
        <w:t xml:space="preserve">Dieses Werk bzw. Inhalt steht unter einer Creative Commons Lizenz </w:t>
      </w:r>
      <w:r w:rsidR="00AB55DD" w:rsidRPr="00F62AE4">
        <w:rPr>
          <w:b/>
          <w:bCs w:val="0"/>
          <w:sz w:val="19"/>
          <w:szCs w:val="19"/>
        </w:rPr>
        <w:t>(</w:t>
      </w:r>
      <w:r w:rsidR="00AB55DD" w:rsidRPr="00AB55DD">
        <w:rPr>
          <w:b/>
          <w:bCs w:val="0"/>
          <w:sz w:val="19"/>
          <w:szCs w:val="19"/>
        </w:rPr>
        <w:t xml:space="preserve">Namensnennung, </w:t>
      </w:r>
      <w:r w:rsidR="00F62AE4">
        <w:rPr>
          <w:b/>
          <w:bCs w:val="0"/>
          <w:sz w:val="19"/>
          <w:szCs w:val="19"/>
        </w:rPr>
        <w:t>n</w:t>
      </w:r>
      <w:r w:rsidR="00AB55DD" w:rsidRPr="00AB55DD">
        <w:rPr>
          <w:b/>
          <w:bCs w:val="0"/>
          <w:sz w:val="19"/>
          <w:szCs w:val="19"/>
        </w:rPr>
        <w:t>ichtkommerziell, Weitergabe unter gleichen Bedingungen)</w:t>
      </w:r>
      <w:r w:rsidR="0094541C">
        <w:rPr>
          <w:b/>
          <w:bCs w:val="0"/>
          <w:sz w:val="19"/>
          <w:szCs w:val="19"/>
        </w:rPr>
        <w:t>.</w:t>
      </w:r>
      <w:r w:rsidR="00F62AE4">
        <w:rPr>
          <w:b/>
          <w:bCs w:val="0"/>
          <w:sz w:val="19"/>
          <w:szCs w:val="19"/>
        </w:rPr>
        <w:t xml:space="preserve"> </w:t>
      </w:r>
    </w:p>
    <w:p w14:paraId="5FD6F83C" w14:textId="75942F98" w:rsidR="00AB55DD" w:rsidRPr="00115367" w:rsidRDefault="00B81AEC" w:rsidP="00AB55DD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19"/>
          <w:szCs w:val="19"/>
          <w:lang w:eastAsia="en-US"/>
        </w:rPr>
      </w:pPr>
      <w:r w:rsidRPr="00CA12CF">
        <w:rPr>
          <w:sz w:val="19"/>
          <w:szCs w:val="19"/>
        </w:rPr>
        <w:t>Darüber hinaus ist</w:t>
      </w:r>
      <w:r>
        <w:rPr>
          <w:b/>
          <w:bCs w:val="0"/>
          <w:sz w:val="19"/>
          <w:szCs w:val="19"/>
        </w:rPr>
        <w:t xml:space="preserve"> </w:t>
      </w:r>
      <w:r>
        <w:rPr>
          <w:sz w:val="19"/>
          <w:szCs w:val="19"/>
        </w:rPr>
        <w:t>d</w:t>
      </w:r>
      <w:r w:rsidR="00F62AE4" w:rsidRPr="00211613">
        <w:rPr>
          <w:sz w:val="19"/>
          <w:szCs w:val="19"/>
        </w:rPr>
        <w:t>i</w:t>
      </w:r>
      <w:r w:rsidR="00F62AE4">
        <w:rPr>
          <w:sz w:val="19"/>
          <w:szCs w:val="19"/>
        </w:rPr>
        <w:t xml:space="preserve">e </w:t>
      </w:r>
      <w:r>
        <w:rPr>
          <w:sz w:val="19"/>
          <w:szCs w:val="19"/>
        </w:rPr>
        <w:t xml:space="preserve">Nutzung </w:t>
      </w:r>
      <w:r w:rsidR="00F62AE4">
        <w:rPr>
          <w:sz w:val="19"/>
          <w:szCs w:val="19"/>
        </w:rPr>
        <w:t xml:space="preserve">an Privatschulen und </w:t>
      </w:r>
      <w:r w:rsidR="00115367">
        <w:rPr>
          <w:sz w:val="19"/>
          <w:szCs w:val="19"/>
        </w:rPr>
        <w:t xml:space="preserve">Bildungseinrichtungen </w:t>
      </w:r>
      <w:r w:rsidR="00F62AE4">
        <w:rPr>
          <w:sz w:val="19"/>
          <w:szCs w:val="19"/>
        </w:rPr>
        <w:t>freie</w:t>
      </w:r>
      <w:r w:rsidR="00115367">
        <w:rPr>
          <w:sz w:val="19"/>
          <w:szCs w:val="19"/>
        </w:rPr>
        <w:t>r</w:t>
      </w:r>
      <w:r w:rsidR="00F62AE4">
        <w:rPr>
          <w:sz w:val="19"/>
          <w:szCs w:val="19"/>
        </w:rPr>
        <w:t xml:space="preserve"> Träger</w:t>
      </w:r>
      <w:r w:rsidR="00115367">
        <w:rPr>
          <w:sz w:val="19"/>
          <w:szCs w:val="19"/>
        </w:rPr>
        <w:t xml:space="preserve"> </w:t>
      </w:r>
      <w:r w:rsidR="00F452D0">
        <w:rPr>
          <w:sz w:val="19"/>
          <w:szCs w:val="19"/>
        </w:rPr>
        <w:t>gestattet,</w:t>
      </w:r>
      <w:r w:rsidR="001E3C58">
        <w:rPr>
          <w:sz w:val="19"/>
          <w:szCs w:val="19"/>
        </w:rPr>
        <w:t xml:space="preserve"> </w:t>
      </w:r>
      <w:r w:rsidR="00115367">
        <w:rPr>
          <w:sz w:val="19"/>
          <w:szCs w:val="19"/>
        </w:rPr>
        <w:t>auch wenn dafür Gebühren erhoben werden, solange die Materialien</w:t>
      </w:r>
      <w:r w:rsidR="00F62AE4">
        <w:rPr>
          <w:sz w:val="19"/>
          <w:szCs w:val="19"/>
        </w:rPr>
        <w:t xml:space="preserve"> im Unterricht oder in Betreuungsangeboten </w:t>
      </w:r>
      <w:r w:rsidR="00211613">
        <w:rPr>
          <w:sz w:val="19"/>
          <w:szCs w:val="19"/>
        </w:rPr>
        <w:t xml:space="preserve">für Schulkinder </w:t>
      </w:r>
      <w:r w:rsidR="00115367">
        <w:rPr>
          <w:sz w:val="19"/>
          <w:szCs w:val="19"/>
        </w:rPr>
        <w:t>verwendet werden. Gleiches gilt für F</w:t>
      </w:r>
      <w:r>
        <w:rPr>
          <w:sz w:val="19"/>
          <w:szCs w:val="19"/>
        </w:rPr>
        <w:t>ortbildungsangebote für Lehrkräfte</w:t>
      </w:r>
      <w:r w:rsidR="00115367">
        <w:rPr>
          <w:sz w:val="19"/>
          <w:szCs w:val="19"/>
        </w:rPr>
        <w:t xml:space="preserve">.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Alle Teile dieses Werkes sind vom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>Herausgebenden</w:t>
      </w:r>
      <w:r w:rsidR="00F452D0"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und von der für die Erstellung verantwortlichen Redaktion sorgfältig erwogen und geprüft worden. Eine Haftung des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 Herausgebenden </w:t>
      </w:r>
      <w:r w:rsidR="00AB55DD" w:rsidRPr="00AB55DD">
        <w:rPr>
          <w:rFonts w:eastAsia="HelveticaNeueLT-Light" w:cstheme="minorHAnsi"/>
          <w:bCs w:val="0"/>
          <w:sz w:val="19"/>
          <w:szCs w:val="19"/>
          <w:lang w:eastAsia="en-US"/>
        </w:rPr>
        <w:t>bzw. der für die Redaktion verantwortlichen Institutionen für etwaige Personen-, Sach- oder Vermögensschaden, die sich aus dem Gebrauch dieses Werkes ergeben oder ergeben konnten, ist ausgeschlossen.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 xml:space="preserve"> In diesem Handbuch werden geschlechtsumfassende Formulierungen und der Genderstern verwendet. Sollte dies aus Gründen der Lesbarkeit an manchen Stellen nicht möglich sein, gelten die </w:t>
      </w:r>
      <w:r w:rsidR="00F452D0">
        <w:rPr>
          <w:rFonts w:eastAsia="HelveticaNeueLT-Light" w:cstheme="minorHAnsi"/>
          <w:bCs w:val="0"/>
          <w:sz w:val="19"/>
          <w:szCs w:val="19"/>
          <w:lang w:eastAsia="en-US"/>
        </w:rPr>
        <w:t xml:space="preserve">dort </w:t>
      </w:r>
      <w:r w:rsidR="00CA12CF">
        <w:rPr>
          <w:rFonts w:eastAsia="HelveticaNeueLT-Light" w:cstheme="minorHAnsi"/>
          <w:bCs w:val="0"/>
          <w:sz w:val="19"/>
          <w:szCs w:val="19"/>
          <w:lang w:eastAsia="en-US"/>
        </w:rPr>
        <w:t>verwendeten Personenbezeichnung gleichermaßen für alle Geschlechter.</w:t>
      </w:r>
    </w:p>
    <w:p w14:paraId="5F78C4FB" w14:textId="77777777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</w:p>
    <w:p w14:paraId="3729A794" w14:textId="5D8E15C9" w:rsidR="007F3B84" w:rsidRPr="00AB55DD" w:rsidRDefault="007F3B84" w:rsidP="007F3B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19"/>
          <w:szCs w:val="19"/>
          <w:lang w:eastAsia="en-US"/>
        </w:rPr>
      </w:pPr>
      <w:r w:rsidRPr="00AB55DD">
        <w:rPr>
          <w:rFonts w:cstheme="minorHAnsi"/>
          <w:b/>
          <w:sz w:val="19"/>
          <w:szCs w:val="19"/>
          <w:lang w:eastAsia="en-US"/>
        </w:rPr>
        <w:t>Bildnachweise:</w:t>
      </w:r>
    </w:p>
    <w:p w14:paraId="1B240234" w14:textId="47F7C9ED" w:rsidR="00DB4757" w:rsidRPr="002D0B3D" w:rsidRDefault="007F3B84" w:rsidP="007F3B84">
      <w:pPr>
        <w:autoSpaceDE w:val="0"/>
        <w:autoSpaceDN w:val="0"/>
        <w:adjustRightInd w:val="0"/>
        <w:spacing w:after="0" w:line="240" w:lineRule="auto"/>
        <w:rPr>
          <w:rFonts w:eastAsia="HelveticaNeueLT-Light" w:cstheme="minorHAnsi"/>
          <w:bCs w:val="0"/>
          <w:sz w:val="20"/>
          <w:szCs w:val="20"/>
          <w:lang w:eastAsia="en-US"/>
        </w:rPr>
      </w:pP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Die Bildnachweise sind 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jeweils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neben dem Bild angegeben. Ist dies nicht der Fall,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stammen die Bilder von </w:t>
      </w:r>
      <w:hyperlink r:id="rId13" w:history="1">
        <w:r w:rsidR="0026219C" w:rsidRPr="009E55F3">
          <w:rPr>
            <w:rStyle w:val="Hyperlink"/>
            <w:sz w:val="19"/>
            <w:szCs w:val="19"/>
          </w:rPr>
          <w:t>www.pixabay.com</w:t>
        </w:r>
      </w:hyperlink>
      <w:r w:rsidR="00380F45">
        <w:t xml:space="preserve"> </w:t>
      </w:r>
      <w:r w:rsidR="0065251D">
        <w:rPr>
          <w:rFonts w:eastAsia="HelveticaNeueLT-Light" w:cstheme="minorHAnsi"/>
          <w:bCs w:val="0"/>
          <w:sz w:val="19"/>
          <w:szCs w:val="19"/>
          <w:lang w:eastAsia="en-US"/>
        </w:rPr>
        <w:t xml:space="preserve">(Creative Commons - CC0) oder die Rechte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>liegen bei den Entwicklern des Konzeptes und der Wissensfabrik.</w:t>
      </w:r>
      <w:r w:rsidR="00211613">
        <w:rPr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Pr="00AB55DD">
        <w:rPr>
          <w:rFonts w:eastAsia="HelveticaNeueLT-Light" w:cstheme="minorHAnsi"/>
          <w:bCs w:val="0"/>
          <w:sz w:val="19"/>
          <w:szCs w:val="19"/>
          <w:lang w:eastAsia="en-US"/>
        </w:rPr>
        <w:t xml:space="preserve">Grafische Gestaltung: </w:t>
      </w:r>
      <w:hyperlink r:id="rId14" w:history="1">
        <w:r w:rsidR="00FB2F27" w:rsidRPr="00AB55DD">
          <w:rPr>
            <w:rStyle w:val="Hyperlink"/>
            <w:rFonts w:eastAsia="HelveticaNeueLT-Light" w:cstheme="minorHAnsi"/>
            <w:bCs w:val="0"/>
            <w:sz w:val="19"/>
            <w:szCs w:val="19"/>
            <w:lang w:eastAsia="en-US"/>
          </w:rPr>
          <w:t>www.active-screen.de</w:t>
        </w:r>
      </w:hyperlink>
      <w:r w:rsidR="001E3C58">
        <w:rPr>
          <w:rStyle w:val="Hyperlink"/>
          <w:rFonts w:eastAsia="HelveticaNeueLT-Light" w:cstheme="minorHAnsi"/>
          <w:bCs w:val="0"/>
          <w:sz w:val="19"/>
          <w:szCs w:val="19"/>
          <w:lang w:eastAsia="en-US"/>
        </w:rPr>
        <w:t xml:space="preserve"> </w:t>
      </w:r>
      <w:r w:rsidR="00DB4757" w:rsidRPr="002D0B3D">
        <w:rPr>
          <w:sz w:val="19"/>
          <w:szCs w:val="19"/>
        </w:rPr>
        <w:t xml:space="preserve">Illustration: 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>Christoph J</w:t>
      </w:r>
      <w:r w:rsidR="00DD25FD" w:rsidRPr="002D0B3D">
        <w:rPr>
          <w:rFonts w:eastAsia="HelveticaNeueLT-Light" w:cstheme="minorHAnsi"/>
          <w:bCs w:val="0"/>
          <w:sz w:val="19"/>
          <w:szCs w:val="19"/>
          <w:lang w:eastAsia="en-US"/>
        </w:rPr>
        <w:t>.</w:t>
      </w:r>
      <w:r w:rsidR="00DB4757" w:rsidRPr="002D0B3D">
        <w:rPr>
          <w:rFonts w:eastAsia="HelveticaNeueLT-Light" w:cstheme="minorHAnsi"/>
          <w:bCs w:val="0"/>
          <w:sz w:val="19"/>
          <w:szCs w:val="19"/>
          <w:lang w:eastAsia="en-US"/>
        </w:rPr>
        <w:t xml:space="preserve"> Kellner, Animation / Illustration / Graphic Recording, studio animanova</w:t>
      </w:r>
    </w:p>
    <w:sdt>
      <w:sdtPr>
        <w:rPr>
          <w:rFonts w:asciiTheme="minorHAnsi" w:hAnsiTheme="minorHAnsi"/>
          <w:bCs w:val="0"/>
          <w:sz w:val="22"/>
          <w:lang w:eastAsia="en-US"/>
        </w:rPr>
        <w:id w:val="-759218388"/>
        <w:docPartObj>
          <w:docPartGallery w:val="Table of Contents"/>
          <w:docPartUnique/>
        </w:docPartObj>
      </w:sdtPr>
      <w:sdtContent>
        <w:p w14:paraId="0A7CCC16" w14:textId="5939E8BE" w:rsidR="007D578F" w:rsidRPr="00B93F92" w:rsidRDefault="007D578F" w:rsidP="00C95BB8">
          <w:pPr>
            <w:spacing w:after="120"/>
            <w:rPr>
              <w:rStyle w:val="WF-InhaltsverzeichnisZchn"/>
            </w:rPr>
          </w:pPr>
          <w:r w:rsidRPr="00B93F92">
            <w:rPr>
              <w:rStyle w:val="WF-InhaltsverzeichnisZchn"/>
            </w:rPr>
            <w:t>IT2School</w:t>
          </w:r>
        </w:p>
        <w:p w14:paraId="6CDE33C3" w14:textId="6CD6E0D9" w:rsidR="007F3B84" w:rsidRPr="002C3927" w:rsidRDefault="006B1729" w:rsidP="007D578F">
          <w:pPr>
            <w:spacing w:after="120"/>
            <w:rPr>
              <w:rFonts w:ascii="Helvetica 65" w:eastAsiaTheme="majorEastAsia" w:hAnsi="Helvetica 65" w:cstheme="majorBidi"/>
              <w:bCs w:val="0"/>
              <w:color w:val="000000" w:themeColor="text1"/>
              <w:sz w:val="28"/>
              <w:szCs w:val="36"/>
            </w:rPr>
          </w:pPr>
          <w:r w:rsidRPr="003F37C7">
            <w:rPr>
              <w:rStyle w:val="WF-InhaltsverzeichnisZchn"/>
            </w:rPr>
            <w:t>Inhalt</w:t>
          </w:r>
          <w:r w:rsidR="00B713EA">
            <w:rPr>
              <w:rStyle w:val="WF-InhaltsverzeichnisZchn"/>
            </w:rPr>
            <w:t xml:space="preserve"> Ordner Basismodule</w:t>
          </w:r>
        </w:p>
        <w:p w14:paraId="3996F0AA" w14:textId="6E9B79A1" w:rsidR="00FB2F27" w:rsidRPr="007F3B84" w:rsidRDefault="007F3B84" w:rsidP="00B93F92">
          <w:pPr>
            <w:spacing w:after="120"/>
            <w:ind w:left="708"/>
            <w:rPr>
              <w:b/>
            </w:rPr>
          </w:pPr>
          <w:r w:rsidRPr="007F3B84">
            <w:rPr>
              <w:b/>
            </w:rPr>
            <w:t>Einleitung</w:t>
          </w:r>
        </w:p>
        <w:p w14:paraId="4AA04AF5" w14:textId="12383F6A" w:rsidR="00E54AB5" w:rsidRDefault="00635CBE" w:rsidP="00B93F92">
          <w:pPr>
            <w:spacing w:after="120"/>
            <w:ind w:left="708"/>
          </w:pPr>
          <w:r w:rsidRPr="00635CBE">
            <w:rPr>
              <w:b/>
            </w:rPr>
            <w:t>Modul B1 – Blinzeln</w:t>
          </w:r>
          <w:r w:rsidR="007F3B84">
            <w:br/>
          </w:r>
          <w:r w:rsidR="00ED4D94">
            <w:t>Vom Blinzeln zum Verschlüsseln</w:t>
          </w:r>
          <w:r w:rsidR="00E54AB5">
            <w:tab/>
          </w:r>
        </w:p>
        <w:p w14:paraId="0268795E" w14:textId="20606405" w:rsidR="00E54AB5" w:rsidRDefault="007948BD" w:rsidP="00B93F92">
          <w:pPr>
            <w:spacing w:after="120"/>
            <w:ind w:left="708"/>
          </w:pPr>
          <w:r w:rsidRPr="00635CBE">
            <w:rPr>
              <w:b/>
            </w:rPr>
            <w:t>Modul B2 – Internet</w:t>
          </w:r>
          <w:r w:rsidR="00635CBE">
            <w:br/>
          </w:r>
          <w:r w:rsidR="00E54AB5">
            <w:t>D</w:t>
          </w:r>
          <w:r w:rsidR="00F62AE4">
            <w:t>ie</w:t>
          </w:r>
          <w:r w:rsidR="00E54AB5">
            <w:t xml:space="preserve"> Internetversteher</w:t>
          </w:r>
          <w:r w:rsidR="00E54AB5">
            <w:tab/>
          </w:r>
        </w:p>
        <w:p w14:paraId="7D04AEE3" w14:textId="074859C4" w:rsidR="00E54AB5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B3 – Codes</w:t>
          </w:r>
          <w:r w:rsidR="00635CBE">
            <w:br/>
          </w:r>
          <w:r>
            <w:t>Codes im Supermarkt und Unternehmen</w:t>
          </w:r>
        </w:p>
        <w:p w14:paraId="37B62CF5" w14:textId="74E36A7B" w:rsidR="00E54AB5" w:rsidRPr="00635CBE" w:rsidRDefault="00ED4D94" w:rsidP="00B93F92">
          <w:pPr>
            <w:spacing w:after="120"/>
            <w:ind w:left="708"/>
            <w:rPr>
              <w:b/>
            </w:rPr>
          </w:pPr>
          <w:r w:rsidRPr="00635CBE">
            <w:rPr>
              <w:b/>
            </w:rPr>
            <w:t xml:space="preserve">Modul B4 – </w:t>
          </w:r>
          <w:r w:rsidR="00041CFE">
            <w:rPr>
              <w:b/>
            </w:rPr>
            <w:t>3D-Druck</w:t>
          </w:r>
          <w:r w:rsidR="00041CFE">
            <w:rPr>
              <w:b/>
            </w:rPr>
            <w:br/>
          </w:r>
          <w:r w:rsidR="00EF418B" w:rsidRPr="00EF418B">
            <w:t>3D-Druck, Modellierung und Augmented/Virtual Reality</w:t>
          </w:r>
        </w:p>
        <w:p w14:paraId="62E79263" w14:textId="42F714DB" w:rsidR="00E54AB5" w:rsidRPr="00ED4D94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B5 – Programmieren</w:t>
          </w:r>
          <w:r w:rsidR="00635CBE">
            <w:br/>
          </w:r>
          <w:r w:rsidRPr="00ED4D94">
            <w:t>Leichter Programmiereinstieg</w:t>
          </w:r>
        </w:p>
        <w:p w14:paraId="502421BB" w14:textId="56FDD8B2" w:rsidR="00041CFE" w:rsidRDefault="00ED4D94" w:rsidP="00B93F92">
          <w:pPr>
            <w:spacing w:after="120"/>
            <w:ind w:left="708"/>
          </w:pPr>
          <w:r w:rsidRPr="00635CBE">
            <w:rPr>
              <w:b/>
            </w:rPr>
            <w:t>Modul B6 – Mein Anschluss</w:t>
          </w:r>
          <w:r w:rsidR="00635CBE">
            <w:br/>
          </w:r>
          <w:r>
            <w:t>MocoMoco – Mein besonderer Anschluss</w:t>
          </w:r>
          <w:r w:rsidR="00041CFE" w:rsidRPr="00041CFE">
            <w:t xml:space="preserve"> </w:t>
          </w:r>
        </w:p>
        <w:p w14:paraId="394C0264" w14:textId="1F2301D4" w:rsidR="00041CFE" w:rsidRDefault="00041CFE" w:rsidP="00B93F92">
          <w:pPr>
            <w:spacing w:after="120"/>
            <w:ind w:left="708"/>
          </w:pPr>
          <w:r w:rsidRPr="00635CBE">
            <w:rPr>
              <w:b/>
            </w:rPr>
            <w:t>Modul B7 – Meine App</w:t>
          </w:r>
          <w:r>
            <w:br/>
          </w:r>
          <w:r w:rsidRPr="005B74D8">
            <w:t>App Inventor</w:t>
          </w:r>
          <w:r w:rsidRPr="00041CFE">
            <w:t xml:space="preserve"> </w:t>
          </w:r>
        </w:p>
        <w:p w14:paraId="1D09F32A" w14:textId="0C690F3B" w:rsidR="00A356A6" w:rsidRDefault="00A356A6" w:rsidP="00B93F92">
          <w:pPr>
            <w:spacing w:after="240"/>
            <w:ind w:left="709"/>
          </w:pPr>
          <w:r w:rsidRPr="00635CBE">
            <w:rPr>
              <w:b/>
            </w:rPr>
            <w:t>Modul B</w:t>
          </w:r>
          <w:r>
            <w:rPr>
              <w:b/>
            </w:rPr>
            <w:t>8</w:t>
          </w:r>
          <w:r w:rsidRPr="00635CBE">
            <w:rPr>
              <w:b/>
            </w:rPr>
            <w:t xml:space="preserve"> – </w:t>
          </w:r>
          <w:r>
            <w:rPr>
              <w:b/>
            </w:rPr>
            <w:t>Calliope Mini</w:t>
          </w:r>
          <w:r>
            <w:br/>
            <w:t xml:space="preserve">Der Calliope </w:t>
          </w:r>
          <w:r w:rsidR="00EF418B">
            <w:t>m</w:t>
          </w:r>
          <w:r>
            <w:t>ini Mikrocontroller</w:t>
          </w:r>
        </w:p>
        <w:p w14:paraId="7EB337B7" w14:textId="4FE18EAE" w:rsidR="00B713EA" w:rsidRDefault="00D81812" w:rsidP="007D578F">
          <w:pPr>
            <w:spacing w:after="120"/>
            <w:rPr>
              <w:rStyle w:val="WF-InhaltsverzeichnisZchn"/>
            </w:rPr>
          </w:pPr>
          <w:r>
            <w:rPr>
              <w:rStyle w:val="WF-InhaltsverzeichnisZchn"/>
            </w:rPr>
            <w:t>Online verfügbare</w:t>
          </w:r>
          <w:r w:rsidR="00B713EA">
            <w:rPr>
              <w:rStyle w:val="WF-InhaltsverzeichnisZchn"/>
            </w:rPr>
            <w:t xml:space="preserve"> Aufbau-, Erweiterungs- und Methodenmodule</w:t>
          </w:r>
        </w:p>
        <w:p w14:paraId="33C2D290" w14:textId="31663DBF" w:rsidR="00041CFE" w:rsidRPr="00041CFE" w:rsidRDefault="00041CFE" w:rsidP="00B93F92">
          <w:pPr>
            <w:spacing w:after="120"/>
            <w:ind w:left="708"/>
          </w:pPr>
          <w:r w:rsidRPr="00041CFE">
            <w:rPr>
              <w:b/>
            </w:rPr>
            <w:t>Modul A1 – Mobilfunk</w:t>
          </w:r>
          <w:r w:rsidRPr="00041CFE">
            <w:br/>
            <w:t>Vom Mobilfunk zu Big Data</w:t>
          </w:r>
        </w:p>
        <w:p w14:paraId="389F38B0" w14:textId="3DB4549F" w:rsidR="00041CFE" w:rsidRPr="00041CFE" w:rsidRDefault="00041CFE" w:rsidP="00B93F92">
          <w:pPr>
            <w:spacing w:after="120"/>
            <w:ind w:left="708"/>
          </w:pPr>
          <w:r w:rsidRPr="00041CFE">
            <w:rPr>
              <w:b/>
            </w:rPr>
            <w:t>Modul A2 – Kryptologie</w:t>
          </w:r>
          <w:r w:rsidRPr="00041CFE">
            <w:br/>
            <w:t xml:space="preserve">Kryptologie </w:t>
          </w:r>
        </w:p>
        <w:p w14:paraId="7DC548B4" w14:textId="77777777" w:rsidR="00CA513B" w:rsidRDefault="00041CFE" w:rsidP="00B93F92">
          <w:pPr>
            <w:spacing w:after="120"/>
            <w:ind w:left="708"/>
          </w:pPr>
          <w:r w:rsidRPr="00C62C6C">
            <w:rPr>
              <w:b/>
            </w:rPr>
            <w:t xml:space="preserve">Modul A3 – </w:t>
          </w:r>
          <w:r w:rsidR="00CA513B">
            <w:rPr>
              <w:b/>
            </w:rPr>
            <w:t>Programmieren II</w:t>
          </w:r>
          <w:r w:rsidRPr="00C62C6C">
            <w:br/>
          </w:r>
          <w:r w:rsidR="00CA513B">
            <w:t xml:space="preserve">Objektorientierte Programmierung </w:t>
          </w:r>
          <w:r w:rsidRPr="00C62C6C">
            <w:t>mit Python</w:t>
          </w:r>
        </w:p>
        <w:p w14:paraId="0D8F21AD" w14:textId="6BC34D5C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E1 – IT Kinderleicht</w:t>
          </w:r>
        </w:p>
        <w:p w14:paraId="3E7BC5EC" w14:textId="47B5A291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IT und Informatik spielend entdecken</w:t>
          </w:r>
        </w:p>
        <w:p w14:paraId="3BB9759E" w14:textId="1835486C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E2 – Wearable</w:t>
          </w:r>
        </w:p>
        <w:p w14:paraId="4F282682" w14:textId="7D6E27E8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Smarte Kleidung selbst gestalten</w:t>
          </w:r>
        </w:p>
        <w:p w14:paraId="630A5AE2" w14:textId="7A2B8B42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>Modul E</w:t>
          </w:r>
          <w:r>
            <w:rPr>
              <w:rFonts w:ascii="Helvetica 45" w:hAnsi="Helvetica 45"/>
              <w:b/>
              <w:sz w:val="21"/>
              <w:szCs w:val="21"/>
            </w:rPr>
            <w:t>3</w:t>
          </w: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 – Robotik</w:t>
          </w:r>
        </w:p>
        <w:p w14:paraId="786F2B08" w14:textId="3C8B5B16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sz w:val="21"/>
              <w:szCs w:val="21"/>
            </w:rPr>
          </w:pPr>
          <w:r w:rsidRPr="00CA513B">
            <w:rPr>
              <w:rFonts w:ascii="Helvetica 45" w:hAnsi="Helvetica 45"/>
              <w:sz w:val="21"/>
              <w:szCs w:val="21"/>
            </w:rPr>
            <w:t>BB8 selber bauen</w:t>
          </w:r>
        </w:p>
        <w:p w14:paraId="6027F69E" w14:textId="43E9A351" w:rsidR="00CA513B" w:rsidRPr="00CA513B" w:rsidRDefault="00CA513B" w:rsidP="00B93F92">
          <w:pPr>
            <w:pStyle w:val="KeinLeerraum"/>
            <w:spacing w:after="120"/>
            <w:ind w:left="708"/>
            <w:rPr>
              <w:rFonts w:ascii="Helvetica 45" w:hAnsi="Helvetica 45"/>
              <w:b/>
              <w:sz w:val="21"/>
              <w:szCs w:val="21"/>
            </w:rPr>
          </w:pPr>
          <w:r w:rsidRPr="00CA513B">
            <w:rPr>
              <w:rFonts w:ascii="Helvetica 45" w:hAnsi="Helvetica 45"/>
              <w:b/>
              <w:sz w:val="21"/>
              <w:szCs w:val="21"/>
            </w:rPr>
            <w:t xml:space="preserve">Modul E4 – </w:t>
          </w:r>
          <w:r w:rsidR="00115367">
            <w:rPr>
              <w:rFonts w:ascii="Helvetica 45" w:hAnsi="Helvetica 45"/>
              <w:b/>
              <w:sz w:val="21"/>
              <w:szCs w:val="21"/>
            </w:rPr>
            <w:t>Webseiten</w:t>
          </w:r>
        </w:p>
        <w:p w14:paraId="28F5D4C8" w14:textId="75F3923B" w:rsidR="006B1729" w:rsidRPr="00C62C6C" w:rsidRDefault="00CA513B" w:rsidP="00B93F92">
          <w:pPr>
            <w:pStyle w:val="KeinLeerraum"/>
            <w:spacing w:after="120"/>
            <w:ind w:left="708"/>
          </w:pPr>
          <w:r w:rsidRPr="00CA513B">
            <w:rPr>
              <w:rFonts w:ascii="Helvetica 45" w:hAnsi="Helvetica 45"/>
              <w:sz w:val="21"/>
              <w:szCs w:val="21"/>
            </w:rPr>
            <w:t>Erstellung von Webseiten</w:t>
          </w:r>
        </w:p>
      </w:sdtContent>
    </w:sdt>
    <w:p w14:paraId="37F2F91D" w14:textId="29497D36" w:rsidR="00CA513B" w:rsidRPr="00FE564A" w:rsidRDefault="00CA513B" w:rsidP="00B93F92">
      <w:pPr>
        <w:spacing w:after="120"/>
        <w:ind w:left="708"/>
        <w:rPr>
          <w:b/>
          <w:lang w:val="en-GB"/>
        </w:rPr>
      </w:pPr>
      <w:r w:rsidRPr="00FE564A">
        <w:rPr>
          <w:b/>
          <w:lang w:val="en-GB"/>
        </w:rPr>
        <w:t>Modul M1 – Design Thinking</w:t>
      </w:r>
    </w:p>
    <w:p w14:paraId="3E928F12" w14:textId="68152253" w:rsidR="00CA513B" w:rsidRDefault="00CA513B" w:rsidP="00B93F92">
      <w:pPr>
        <w:spacing w:after="240"/>
        <w:ind w:left="709"/>
        <w:rPr>
          <w:b/>
          <w:lang w:val="en-US"/>
        </w:rPr>
      </w:pPr>
      <w:r w:rsidRPr="00CA513B">
        <w:rPr>
          <w:b/>
          <w:lang w:val="en-US"/>
        </w:rPr>
        <w:t xml:space="preserve">Modul M2 </w:t>
      </w:r>
      <w:r w:rsidR="00A6358E" w:rsidRPr="00CA513B">
        <w:rPr>
          <w:b/>
          <w:lang w:val="en-US"/>
        </w:rPr>
        <w:t>–</w:t>
      </w:r>
      <w:r w:rsidRPr="00CA513B">
        <w:rPr>
          <w:b/>
          <w:lang w:val="en-US"/>
        </w:rPr>
        <w:t xml:space="preserve"> Projektmethode</w:t>
      </w:r>
    </w:p>
    <w:p w14:paraId="212706D8" w14:textId="43C65D86" w:rsidR="00FE564A" w:rsidRPr="00B93F92" w:rsidRDefault="007D578F">
      <w:pPr>
        <w:rPr>
          <w:b/>
        </w:rPr>
      </w:pPr>
      <w:r>
        <w:t>Die</w:t>
      </w:r>
      <w:ins w:id="1" w:author="Ira Diethelm" w:date="2023-01-03T11:37:00Z">
        <w:r w:rsidR="00B93F92">
          <w:t xml:space="preserve"> hier aufgeführten</w:t>
        </w:r>
      </w:ins>
      <w:ins w:id="2" w:author="Ira Diethelm" w:date="2023-01-03T11:38:00Z">
        <w:r w:rsidR="00B93F92">
          <w:t xml:space="preserve"> (klassischen)</w:t>
        </w:r>
      </w:ins>
      <w:r>
        <w:t xml:space="preserve"> Module von IT2School werden durch die </w:t>
      </w:r>
      <w:ins w:id="3" w:author="Ira Diethelm" w:date="2023-01-03T11:38:00Z">
        <w:r w:rsidR="00B93F92">
          <w:t xml:space="preserve">(neuen) </w:t>
        </w:r>
      </w:ins>
      <w:r>
        <w:t xml:space="preserve">Module zum Thema künstliche Intelligenz ergänzt. Diese sind </w:t>
      </w:r>
      <w:r w:rsidR="00C95BB8">
        <w:t>im</w:t>
      </w:r>
      <w:r>
        <w:t xml:space="preserve"> Ordner</w:t>
      </w:r>
      <w:r w:rsidR="00C95BB8">
        <w:t xml:space="preserve"> „IT2School Module zur künstlichen Intelligenz“ und online verfügbar. </w:t>
      </w:r>
    </w:p>
    <w:sectPr w:rsidR="00FE564A" w:rsidRPr="00B93F92" w:rsidSect="007F3B84">
      <w:type w:val="continuous"/>
      <w:pgSz w:w="11906" w:h="16838"/>
      <w:pgMar w:top="1134" w:right="1531" w:bottom="1276" w:left="1531" w:header="284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CAFA6C" w14:textId="77777777" w:rsidR="002D7FD4" w:rsidRDefault="002D7FD4" w:rsidP="00DD6851">
      <w:r>
        <w:separator/>
      </w:r>
    </w:p>
  </w:endnote>
  <w:endnote w:type="continuationSeparator" w:id="0">
    <w:p w14:paraId="70863DB6" w14:textId="77777777" w:rsidR="002D7FD4" w:rsidRDefault="002D7FD4" w:rsidP="00DD68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 6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55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NeueLT-Light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B8B38" w14:textId="704BDAB5" w:rsidR="00764FB9" w:rsidRDefault="002E14BB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  <w:r>
      <w:rPr>
        <w:noProof/>
        <w:sz w:val="8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55A194C3" wp14:editId="3A231E3D">
              <wp:simplePos x="0" y="0"/>
              <wp:positionH relativeFrom="column">
                <wp:posOffset>6023297</wp:posOffset>
              </wp:positionH>
              <wp:positionV relativeFrom="paragraph">
                <wp:posOffset>-4270349</wp:posOffset>
              </wp:positionV>
              <wp:extent cx="328930" cy="4096068"/>
              <wp:effectExtent l="0" t="0" r="0" b="0"/>
              <wp:wrapNone/>
              <wp:docPr id="3" name="Gruppieren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8930" cy="4096068"/>
                        <a:chOff x="0" y="0"/>
                        <a:chExt cx="328930" cy="4096068"/>
                      </a:xfrm>
                    </wpg:grpSpPr>
                    <wps:wsp>
                      <wps:cNvPr id="4" name="Textfeld 2"/>
                      <wps:cNvSpPr txBox="1">
                        <a:spLocks noChangeArrowheads="1"/>
                      </wps:cNvSpPr>
                      <wps:spPr bwMode="auto">
                        <a:xfrm rot="16200000">
                          <a:off x="-1579880" y="1579880"/>
                          <a:ext cx="348869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8038" w14:textId="77777777" w:rsidR="002E14BB" w:rsidRPr="00195786" w:rsidRDefault="002E14BB" w:rsidP="002E14BB">
                            <w:pPr>
                              <w:spacing w:line="160" w:lineRule="exact"/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</w:pP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t xml:space="preserve">Eine Entwicklung von OFFIS e.V. in Kooperation mit der Universität Oldenburg </w:t>
                            </w:r>
                            <w:r w:rsidRPr="00195786">
                              <w:rPr>
                                <w:rFonts w:ascii="Helvetica 55" w:hAnsi="Helvetica 55"/>
                                <w:color w:val="A6A6A6" w:themeColor="background1" w:themeShade="A6"/>
                                <w:sz w:val="14"/>
                                <w:szCs w:val="14"/>
                              </w:rPr>
                              <w:br/>
                              <w:t>im Auftrag der Wissensfabrik – Unternehmen für Deutschland e.V.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Grafik 5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EFEFE"/>
                            </a:clrFrom>
                            <a:clrTo>
                              <a:srgbClr val="FEFEFE">
                                <a:alpha val="0"/>
                              </a:srgbClr>
                            </a:clrTo>
                          </a:clrChange>
                          <a:duotone>
                            <a:schemeClr val="accent3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-165418" y="3699193"/>
                          <a:ext cx="647700" cy="146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A194C3" id="Gruppieren 3" o:spid="_x0000_s1029" style="position:absolute;margin-left:474.3pt;margin-top:-336.25pt;width:25.9pt;height:322.55pt;z-index:251674624" coordsize="3289,409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30" type="#_x0000_t202" style="position:absolute;left:-15798;top:15798;width:34886;height:32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" stroked="f">
                <v:textbox>
                  <w:txbxContent>
                    <w:p w14:paraId="6C3C8038" w14:textId="77777777" w:rsidR="002E14BB" w:rsidRPr="00195786" w:rsidRDefault="002E14BB" w:rsidP="002E14BB">
                      <w:pPr>
                        <w:spacing w:line="160" w:lineRule="exact"/>
                        <w:rPr>
                          <w:rFonts w:ascii="Helvetica 55" w:hAnsi="Helvetica 55" w:hint="eastAsia"/>
                          <w:color w:val="A6A6A6" w:themeColor="background1" w:themeShade="A6"/>
                          <w:sz w:val="14"/>
                          <w:szCs w:val="14"/>
                        </w:rPr>
                      </w:pP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t xml:space="preserve">Eine Entwicklung von OFFIS e.V. in Kooperation mit der Universität Oldenburg </w:t>
                      </w:r>
                      <w:r w:rsidRPr="00195786">
                        <w:rPr>
                          <w:rFonts w:ascii="Helvetica 55" w:hAnsi="Helvetica 55"/>
                          <w:color w:val="A6A6A6" w:themeColor="background1" w:themeShade="A6"/>
                          <w:sz w:val="14"/>
                          <w:szCs w:val="14"/>
                        </w:rPr>
                        <w:br/>
                        <w:t>im Auftrag der Wissensfabrik – Unternehmen für Deutschland e.V.</w:t>
                      </w: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afik 5" o:spid="_x0000_s1031" type="#_x0000_t75" style="position:absolute;left:-1655;top:36992;width:6477;height:1460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">
                <v:imagedata r:id="rId2" o:title="" chromakey="#fefefe" recolortarget="#494949 [1446]"/>
              </v:shape>
            </v:group>
          </w:pict>
        </mc:Fallback>
      </mc:AlternateContent>
    </w:r>
    <w:r w:rsidR="00764FB9" w:rsidRPr="00C140D3">
      <w:rPr>
        <w:noProof/>
        <w:sz w:val="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EA82139" wp14:editId="291235B6">
              <wp:simplePos x="0" y="0"/>
              <wp:positionH relativeFrom="column">
                <wp:posOffset>6985</wp:posOffset>
              </wp:positionH>
              <wp:positionV relativeFrom="paragraph">
                <wp:posOffset>-22942</wp:posOffset>
              </wp:positionV>
              <wp:extent cx="5603875" cy="0"/>
              <wp:effectExtent l="0" t="19050" r="15875" b="19050"/>
              <wp:wrapNone/>
              <wp:docPr id="7" name="Gerade Verbindung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0387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4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B536FC6" id="Gerade Verbindung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55pt,-1.8pt" to="441.8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" strokecolor="#ffc000 [3207]" strokeweight="3pt">
              <v:stroke joinstyle="miter"/>
            </v:line>
          </w:pict>
        </mc:Fallback>
      </mc:AlternateContent>
    </w:r>
  </w:p>
  <w:p w14:paraId="76689E16" w14:textId="04EA622C" w:rsidR="00764FB9" w:rsidRDefault="00764FB9" w:rsidP="00764FB9">
    <w:pPr>
      <w:pStyle w:val="Kopfzeile"/>
      <w:tabs>
        <w:tab w:val="clear" w:pos="4536"/>
        <w:tab w:val="clear" w:pos="9072"/>
        <w:tab w:val="right" w:pos="8789"/>
      </w:tabs>
      <w:ind w:right="-2637"/>
      <w:rPr>
        <w:sz w:val="6"/>
      </w:rPr>
    </w:pPr>
  </w:p>
  <w:p w14:paraId="307A0336" w14:textId="683F126D" w:rsidR="00EA2865" w:rsidRPr="00764FB9" w:rsidRDefault="00880AC4" w:rsidP="00CA12CF">
    <w:pPr>
      <w:pStyle w:val="Kopfzeile"/>
      <w:tabs>
        <w:tab w:val="clear" w:pos="4536"/>
        <w:tab w:val="clear" w:pos="9072"/>
        <w:tab w:val="center" w:pos="4395"/>
        <w:tab w:val="right" w:pos="8789"/>
      </w:tabs>
      <w:ind w:right="-2637"/>
      <w:rPr>
        <w:i/>
        <w:sz w:val="18"/>
      </w:rPr>
    </w:pPr>
    <w:r>
      <w:rPr>
        <w:sz w:val="18"/>
      </w:rPr>
      <w:t>Impressum</w:t>
    </w:r>
    <w:r>
      <w:rPr>
        <w:sz w:val="18"/>
      </w:rPr>
      <w:tab/>
      <w:t xml:space="preserve">zuletzt aktualisiert am </w:t>
    </w:r>
    <w:r w:rsidR="00FE564A">
      <w:rPr>
        <w:sz w:val="18"/>
      </w:rPr>
      <w:t>03.01.2023</w:t>
    </w:r>
    <w:r w:rsidRPr="00C140D3">
      <w:rPr>
        <w:i/>
        <w:sz w:val="18"/>
      </w:rPr>
      <w:tab/>
    </w:r>
    <w:r w:rsidRPr="00C140D3">
      <w:rPr>
        <w:sz w:val="18"/>
      </w:rPr>
      <w:t xml:space="preserve">Seite </w:t>
    </w:r>
    <w:r w:rsidRPr="00C140D3">
      <w:rPr>
        <w:bCs w:val="0"/>
        <w:sz w:val="18"/>
      </w:rPr>
      <w:fldChar w:fldCharType="begin"/>
    </w:r>
    <w:r w:rsidRPr="00C140D3">
      <w:rPr>
        <w:sz w:val="18"/>
      </w:rPr>
      <w:instrText>PAGE  \* Arabic  \* MERGEFORMAT</w:instrText>
    </w:r>
    <w:r w:rsidRPr="00C140D3">
      <w:rPr>
        <w:bCs w:val="0"/>
        <w:sz w:val="18"/>
      </w:rPr>
      <w:fldChar w:fldCharType="separate"/>
    </w:r>
    <w:r>
      <w:rPr>
        <w:bCs w:val="0"/>
        <w:sz w:val="18"/>
      </w:rPr>
      <w:t>2</w:t>
    </w:r>
    <w:r w:rsidRPr="00C140D3">
      <w:rPr>
        <w:bCs w:val="0"/>
        <w:sz w:val="18"/>
      </w:rPr>
      <w:fldChar w:fldCharType="end"/>
    </w:r>
    <w:r w:rsidRPr="00C140D3">
      <w:rPr>
        <w:sz w:val="18"/>
      </w:rPr>
      <w:t xml:space="preserve"> von </w:t>
    </w:r>
    <w:r w:rsidRPr="00C140D3">
      <w:rPr>
        <w:sz w:val="18"/>
      </w:rPr>
      <w:fldChar w:fldCharType="begin"/>
    </w:r>
    <w:r w:rsidRPr="00C140D3">
      <w:rPr>
        <w:sz w:val="18"/>
      </w:rPr>
      <w:instrText>NUMPAGES  \* Arabic  \* MERGEFORMAT</w:instrText>
    </w:r>
    <w:r w:rsidRPr="00C140D3">
      <w:rPr>
        <w:sz w:val="18"/>
      </w:rPr>
      <w:fldChar w:fldCharType="separate"/>
    </w:r>
    <w:r>
      <w:rPr>
        <w:sz w:val="18"/>
      </w:rPr>
      <w:t>15</w:t>
    </w:r>
    <w:r w:rsidRPr="00C140D3"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87CCF" w14:textId="77777777" w:rsidR="00117814" w:rsidRDefault="00117814" w:rsidP="00117814"/>
  <w:p w14:paraId="2059033E" w14:textId="77777777" w:rsidR="00117814" w:rsidRPr="00B251C6" w:rsidRDefault="00117814" w:rsidP="00117814">
    <w:pPr>
      <w:pStyle w:val="Fuzeile"/>
      <w:tabs>
        <w:tab w:val="clear" w:pos="4536"/>
        <w:tab w:val="clear" w:pos="9072"/>
        <w:tab w:val="left" w:pos="5103"/>
      </w:tabs>
      <w:rPr>
        <w:sz w:val="18"/>
        <w:szCs w:val="18"/>
      </w:rPr>
    </w:pPr>
    <w:r w:rsidRPr="00B251C6">
      <w:rPr>
        <w:sz w:val="18"/>
        <w:szCs w:val="18"/>
      </w:rPr>
      <w:t xml:space="preserve">Eine Entwicklung von    </w:t>
    </w:r>
    <w:r>
      <w:rPr>
        <w:sz w:val="18"/>
        <w:szCs w:val="18"/>
      </w:rPr>
      <w:t xml:space="preserve">       </w:t>
    </w:r>
    <w:r w:rsidRPr="00B251C6">
      <w:rPr>
        <w:sz w:val="18"/>
        <w:szCs w:val="18"/>
      </w:rPr>
      <w:t>In Kooperation mit</w:t>
    </w:r>
    <w:r w:rsidRPr="00B251C6">
      <w:rPr>
        <w:sz w:val="18"/>
        <w:szCs w:val="18"/>
      </w:rPr>
      <w:tab/>
      <w:t xml:space="preserve">    </w:t>
    </w:r>
    <w:r>
      <w:rPr>
        <w:sz w:val="18"/>
        <w:szCs w:val="18"/>
      </w:rPr>
      <w:t xml:space="preserve">      </w:t>
    </w:r>
    <w:r w:rsidRPr="00B251C6">
      <w:rPr>
        <w:sz w:val="18"/>
        <w:szCs w:val="18"/>
      </w:rPr>
      <w:t xml:space="preserve"> Im Auftrag der</w:t>
    </w:r>
  </w:p>
  <w:p w14:paraId="11DE2689" w14:textId="77777777" w:rsidR="00117814" w:rsidRPr="00790C97" w:rsidRDefault="00117814" w:rsidP="00117814">
    <w:pPr>
      <w:pStyle w:val="Fuzeile"/>
      <w:tabs>
        <w:tab w:val="clear" w:pos="4536"/>
        <w:tab w:val="clear" w:pos="9072"/>
        <w:tab w:val="left" w:pos="5387"/>
      </w:tabs>
      <w:rPr>
        <w:sz w:val="20"/>
        <w:szCs w:val="20"/>
      </w:rPr>
    </w:pPr>
  </w:p>
  <w:p w14:paraId="1279146A" w14:textId="384FF7C5" w:rsidR="00117814" w:rsidRDefault="00117814" w:rsidP="00117814">
    <w:pPr>
      <w:pStyle w:val="Fuzeile"/>
      <w:tabs>
        <w:tab w:val="clear" w:pos="4536"/>
        <w:tab w:val="clear" w:pos="9072"/>
        <w:tab w:val="right" w:pos="4395"/>
        <w:tab w:val="left" w:pos="5103"/>
      </w:tabs>
    </w:pPr>
    <w:r>
      <w:rPr>
        <w:noProof/>
      </w:rPr>
      <w:drawing>
        <wp:inline distT="0" distB="0" distL="0" distR="0" wp14:anchorId="401B500B" wp14:editId="71DF8EE1">
          <wp:extent cx="769626" cy="450000"/>
          <wp:effectExtent l="0" t="0" r="0" b="7620"/>
          <wp:docPr id="14" name="Grafik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7" name="Offis_ohne_sub_rgb_18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6" cy="45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rPr>
        <w:noProof/>
      </w:rPr>
      <w:drawing>
        <wp:inline distT="0" distB="0" distL="0" distR="0" wp14:anchorId="458AD064" wp14:editId="79DC4362">
          <wp:extent cx="1714500" cy="507867"/>
          <wp:effectExtent l="0" t="0" r="0" b="6985"/>
          <wp:docPr id="16" name="Grafik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800px-Universität-oldenburg.svg_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3962" cy="5106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  <w:t xml:space="preserve">         </w:t>
    </w:r>
    <w:r w:rsidR="00C02F7D">
      <w:rPr>
        <w:noProof/>
      </w:rPr>
      <w:drawing>
        <wp:inline distT="0" distB="0" distL="0" distR="0" wp14:anchorId="7FA25394" wp14:editId="15B9428A">
          <wp:extent cx="1999327" cy="579633"/>
          <wp:effectExtent l="0" t="0" r="1270" b="0"/>
          <wp:docPr id="28" name="Grafik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Grafik 2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1106" cy="6091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A10D44A" w14:textId="77777777" w:rsid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</w:p>
  <w:p w14:paraId="7E722B7F" w14:textId="5C20275E" w:rsidR="00764FB9" w:rsidRPr="00117814" w:rsidRDefault="00117814" w:rsidP="00117814">
    <w:pPr>
      <w:pStyle w:val="Fuzeile"/>
      <w:tabs>
        <w:tab w:val="clear" w:pos="4536"/>
        <w:tab w:val="clear" w:pos="9072"/>
        <w:tab w:val="right" w:pos="3261"/>
        <w:tab w:val="left" w:pos="538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518E9B4" wp14:editId="67CA6F63">
              <wp:simplePos x="0" y="0"/>
              <wp:positionH relativeFrom="page">
                <wp:posOffset>965200</wp:posOffset>
              </wp:positionH>
              <wp:positionV relativeFrom="paragraph">
                <wp:posOffset>7290</wp:posOffset>
              </wp:positionV>
              <wp:extent cx="5667375" cy="0"/>
              <wp:effectExtent l="0" t="19050" r="9525" b="19050"/>
              <wp:wrapNone/>
              <wp:docPr id="11" name="Gerader Verbinder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7375" cy="0"/>
                      </a:xfrm>
                      <a:prstGeom prst="line">
                        <a:avLst/>
                      </a:prstGeom>
                      <a:ln w="444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A4AED6" id="Gerader Verbinder 8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pt,.55pt" to="522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" strokecolor="#ffc000" strokeweight="3.5pt">
              <v:stroke joinstyle="miter"/>
              <w10:wrap anchorx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4E52C" w14:textId="77777777" w:rsidR="002D7FD4" w:rsidRDefault="002D7FD4" w:rsidP="00DD6851">
      <w:r>
        <w:separator/>
      </w:r>
    </w:p>
  </w:footnote>
  <w:footnote w:type="continuationSeparator" w:id="0">
    <w:p w14:paraId="4483CEFB" w14:textId="77777777" w:rsidR="002D7FD4" w:rsidRDefault="002D7FD4" w:rsidP="00DD68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9DE7D" w14:textId="68D12285" w:rsidR="00EF0D5E" w:rsidRPr="00764FB9" w:rsidRDefault="00184870" w:rsidP="0061549B">
    <w:pPr>
      <w:pStyle w:val="Kopfzeile"/>
      <w:tabs>
        <w:tab w:val="clear" w:pos="4536"/>
        <w:tab w:val="clear" w:pos="9072"/>
        <w:tab w:val="left" w:pos="2760"/>
        <w:tab w:val="left" w:pos="5103"/>
        <w:tab w:val="right" w:pos="8844"/>
      </w:tabs>
      <w:spacing w:line="360" w:lineRule="auto"/>
    </w:pPr>
    <w:r>
      <w:rPr>
        <w:noProof/>
      </w:rPr>
      <w:drawing>
        <wp:anchor distT="0" distB="0" distL="114300" distR="114300" simplePos="0" relativeHeight="251658238" behindDoc="1" locked="0" layoutInCell="1" allowOverlap="1" wp14:anchorId="578C4A27" wp14:editId="42C4C7FC">
          <wp:simplePos x="0" y="0"/>
          <wp:positionH relativeFrom="column">
            <wp:posOffset>3483610</wp:posOffset>
          </wp:positionH>
          <wp:positionV relativeFrom="paragraph">
            <wp:posOffset>-55558</wp:posOffset>
          </wp:positionV>
          <wp:extent cx="2040255" cy="590550"/>
          <wp:effectExtent l="0" t="0" r="0" b="0"/>
          <wp:wrapTight wrapText="bothSides">
            <wp:wrapPolygon edited="0">
              <wp:start x="0" y="0"/>
              <wp:lineTo x="0" y="20903"/>
              <wp:lineTo x="21378" y="20903"/>
              <wp:lineTo x="21378" y="0"/>
              <wp:lineTo x="0" y="0"/>
            </wp:wrapPolygon>
          </wp:wrapTight>
          <wp:docPr id="18" name="Grafik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Grafik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025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1549B">
      <w:rPr>
        <w:noProof/>
      </w:rPr>
      <w:drawing>
        <wp:anchor distT="0" distB="0" distL="114300" distR="114300" simplePos="0" relativeHeight="251659263" behindDoc="1" locked="0" layoutInCell="1" allowOverlap="1" wp14:anchorId="1B227339" wp14:editId="190B64DB">
          <wp:simplePos x="0" y="0"/>
          <wp:positionH relativeFrom="column">
            <wp:posOffset>-30480</wp:posOffset>
          </wp:positionH>
          <wp:positionV relativeFrom="paragraph">
            <wp:posOffset>77470</wp:posOffset>
          </wp:positionV>
          <wp:extent cx="1108075" cy="419100"/>
          <wp:effectExtent l="0" t="0" r="0" b="0"/>
          <wp:wrapTight wrapText="bothSides">
            <wp:wrapPolygon edited="0">
              <wp:start x="0" y="0"/>
              <wp:lineTo x="0" y="20618"/>
              <wp:lineTo x="21167" y="20618"/>
              <wp:lineTo x="21167" y="0"/>
              <wp:lineTo x="0" y="0"/>
            </wp:wrapPolygon>
          </wp:wrapTight>
          <wp:docPr id="2" name="Grafik 2" descr="Bildergebnis für cc lizenz urheberrech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ildergebnis für cc lizenz urheberrech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D5E">
      <w:tab/>
    </w:r>
    <w:r w:rsidR="0061549B">
      <w:tab/>
    </w:r>
    <w:r w:rsidR="00EF0D5E">
      <w:tab/>
    </w:r>
    <w:r w:rsidR="00EF0D5E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05938DB" wp14:editId="49E6DC0F">
              <wp:simplePos x="0" y="0"/>
              <wp:positionH relativeFrom="page">
                <wp:posOffset>967740</wp:posOffset>
              </wp:positionH>
              <wp:positionV relativeFrom="paragraph">
                <wp:posOffset>503885</wp:posOffset>
              </wp:positionV>
              <wp:extent cx="5610225" cy="0"/>
              <wp:effectExtent l="0" t="19050" r="9525" b="38100"/>
              <wp:wrapNone/>
              <wp:docPr id="15" name="Gerader Verbinde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  <a:ln w="5080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ABCC48" id="Gerader Verbinde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76.2pt,39.7pt" to="517.95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" strokecolor="#ffc000" strokeweight="4pt">
              <v:stroke joinstyle="miter"/>
              <w10:wrap anchorx="page"/>
            </v:line>
          </w:pict>
        </mc:Fallback>
      </mc:AlternateContent>
    </w:r>
  </w:p>
  <w:p w14:paraId="6442B6C3" w14:textId="4BDC38BF" w:rsidR="00764FB9" w:rsidRPr="00EF0D5E" w:rsidRDefault="00764FB9" w:rsidP="00EF0D5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13A"/>
    <w:multiLevelType w:val="hybridMultilevel"/>
    <w:tmpl w:val="839A4A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C0AB3"/>
    <w:multiLevelType w:val="hybridMultilevel"/>
    <w:tmpl w:val="A746C4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127C"/>
    <w:multiLevelType w:val="hybridMultilevel"/>
    <w:tmpl w:val="B366C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A4CCC"/>
    <w:multiLevelType w:val="hybridMultilevel"/>
    <w:tmpl w:val="F434F3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257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482775B"/>
    <w:multiLevelType w:val="multilevel"/>
    <w:tmpl w:val="742891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65C711D"/>
    <w:multiLevelType w:val="hybridMultilevel"/>
    <w:tmpl w:val="4EB49F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9269D0"/>
    <w:multiLevelType w:val="hybridMultilevel"/>
    <w:tmpl w:val="489C01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060"/>
    <w:multiLevelType w:val="hybridMultilevel"/>
    <w:tmpl w:val="8ABCCB6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9" w15:restartNumberingAfterBreak="0">
    <w:nsid w:val="1D09297E"/>
    <w:multiLevelType w:val="hybridMultilevel"/>
    <w:tmpl w:val="15022B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3245D3"/>
    <w:multiLevelType w:val="hybridMultilevel"/>
    <w:tmpl w:val="C65896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212988"/>
    <w:multiLevelType w:val="hybridMultilevel"/>
    <w:tmpl w:val="F782C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6D6522"/>
    <w:multiLevelType w:val="hybridMultilevel"/>
    <w:tmpl w:val="0E54E8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667D30"/>
    <w:multiLevelType w:val="hybridMultilevel"/>
    <w:tmpl w:val="F850A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B6829"/>
    <w:multiLevelType w:val="hybridMultilevel"/>
    <w:tmpl w:val="83C839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536957"/>
    <w:multiLevelType w:val="hybridMultilevel"/>
    <w:tmpl w:val="FD6E1A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748AE"/>
    <w:multiLevelType w:val="hybridMultilevel"/>
    <w:tmpl w:val="1870085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261E5"/>
    <w:multiLevelType w:val="hybridMultilevel"/>
    <w:tmpl w:val="D70C9C6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98605E6"/>
    <w:multiLevelType w:val="hybridMultilevel"/>
    <w:tmpl w:val="EC645F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BE257E"/>
    <w:multiLevelType w:val="hybridMultilevel"/>
    <w:tmpl w:val="FECECA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07137"/>
    <w:multiLevelType w:val="hybridMultilevel"/>
    <w:tmpl w:val="4F5AA384"/>
    <w:lvl w:ilvl="0" w:tplc="C05ACD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A38CF"/>
    <w:multiLevelType w:val="hybridMultilevel"/>
    <w:tmpl w:val="2FEAA6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A12A1C"/>
    <w:multiLevelType w:val="hybridMultilevel"/>
    <w:tmpl w:val="782CC0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D5594"/>
    <w:multiLevelType w:val="hybridMultilevel"/>
    <w:tmpl w:val="8D1C0648"/>
    <w:lvl w:ilvl="0" w:tplc="04070001">
      <w:start w:val="1"/>
      <w:numFmt w:val="bullet"/>
      <w:lvlText w:val=""/>
      <w:lvlJc w:val="left"/>
      <w:pPr>
        <w:ind w:left="27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9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1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</w:abstractNum>
  <w:abstractNum w:abstractNumId="24" w15:restartNumberingAfterBreak="0">
    <w:nsid w:val="52637171"/>
    <w:multiLevelType w:val="hybridMultilevel"/>
    <w:tmpl w:val="46BC18C0"/>
    <w:lvl w:ilvl="0" w:tplc="D3921AB6">
      <w:start w:val="1"/>
      <w:numFmt w:val="bullet"/>
      <w:pStyle w:val="WF-Listenabsatz-1-facherZeilenabstan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307745"/>
    <w:multiLevelType w:val="hybridMultilevel"/>
    <w:tmpl w:val="EAE053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21ED2"/>
    <w:multiLevelType w:val="hybridMultilevel"/>
    <w:tmpl w:val="438EF2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711EEB"/>
    <w:multiLevelType w:val="hybridMultilevel"/>
    <w:tmpl w:val="91EA39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573924"/>
    <w:multiLevelType w:val="hybridMultilevel"/>
    <w:tmpl w:val="D2FE1936"/>
    <w:lvl w:ilvl="0" w:tplc="04070001">
      <w:start w:val="1"/>
      <w:numFmt w:val="bullet"/>
      <w:lvlText w:val=""/>
      <w:lvlJc w:val="left"/>
      <w:pPr>
        <w:ind w:left="20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</w:abstractNum>
  <w:abstractNum w:abstractNumId="29" w15:restartNumberingAfterBreak="0">
    <w:nsid w:val="63D520F6"/>
    <w:multiLevelType w:val="hybridMultilevel"/>
    <w:tmpl w:val="529A5C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00718"/>
    <w:multiLevelType w:val="hybridMultilevel"/>
    <w:tmpl w:val="890038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D85690"/>
    <w:multiLevelType w:val="hybridMultilevel"/>
    <w:tmpl w:val="4C969E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F46E71"/>
    <w:multiLevelType w:val="hybridMultilevel"/>
    <w:tmpl w:val="8A3832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306F44"/>
    <w:multiLevelType w:val="hybridMultilevel"/>
    <w:tmpl w:val="ACB66C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A14C79"/>
    <w:multiLevelType w:val="hybridMultilevel"/>
    <w:tmpl w:val="EE9A4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AD6BEA"/>
    <w:multiLevelType w:val="hybridMultilevel"/>
    <w:tmpl w:val="7FB83AE4"/>
    <w:lvl w:ilvl="0" w:tplc="88EC286A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FF00A6"/>
    <w:multiLevelType w:val="hybridMultilevel"/>
    <w:tmpl w:val="3BA2481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461811"/>
    <w:multiLevelType w:val="hybridMultilevel"/>
    <w:tmpl w:val="F8407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540">
    <w:abstractNumId w:val="35"/>
  </w:num>
  <w:num w:numId="2" w16cid:durableId="443110740">
    <w:abstractNumId w:val="5"/>
  </w:num>
  <w:num w:numId="3" w16cid:durableId="2104063549">
    <w:abstractNumId w:val="5"/>
  </w:num>
  <w:num w:numId="4" w16cid:durableId="1665278248">
    <w:abstractNumId w:val="5"/>
  </w:num>
  <w:num w:numId="5" w16cid:durableId="1313951959">
    <w:abstractNumId w:val="5"/>
  </w:num>
  <w:num w:numId="6" w16cid:durableId="41102160">
    <w:abstractNumId w:val="5"/>
  </w:num>
  <w:num w:numId="7" w16cid:durableId="1673099464">
    <w:abstractNumId w:val="5"/>
  </w:num>
  <w:num w:numId="8" w16cid:durableId="1698853206">
    <w:abstractNumId w:val="5"/>
  </w:num>
  <w:num w:numId="9" w16cid:durableId="189300336">
    <w:abstractNumId w:val="5"/>
  </w:num>
  <w:num w:numId="10" w16cid:durableId="1169128320">
    <w:abstractNumId w:val="5"/>
  </w:num>
  <w:num w:numId="11" w16cid:durableId="973295426">
    <w:abstractNumId w:val="5"/>
  </w:num>
  <w:num w:numId="12" w16cid:durableId="1687251608">
    <w:abstractNumId w:val="7"/>
  </w:num>
  <w:num w:numId="13" w16cid:durableId="1478033540">
    <w:abstractNumId w:val="3"/>
  </w:num>
  <w:num w:numId="14" w16cid:durableId="48304796">
    <w:abstractNumId w:val="26"/>
  </w:num>
  <w:num w:numId="15" w16cid:durableId="1316453533">
    <w:abstractNumId w:val="11"/>
  </w:num>
  <w:num w:numId="16" w16cid:durableId="1410158653">
    <w:abstractNumId w:val="17"/>
  </w:num>
  <w:num w:numId="17" w16cid:durableId="465005531">
    <w:abstractNumId w:val="0"/>
  </w:num>
  <w:num w:numId="18" w16cid:durableId="1029527529">
    <w:abstractNumId w:val="9"/>
  </w:num>
  <w:num w:numId="19" w16cid:durableId="921648206">
    <w:abstractNumId w:val="14"/>
  </w:num>
  <w:num w:numId="20" w16cid:durableId="1830437326">
    <w:abstractNumId w:val="31"/>
  </w:num>
  <w:num w:numId="21" w16cid:durableId="228928700">
    <w:abstractNumId w:val="25"/>
  </w:num>
  <w:num w:numId="22" w16cid:durableId="1644457001">
    <w:abstractNumId w:val="22"/>
  </w:num>
  <w:num w:numId="23" w16cid:durableId="443694696">
    <w:abstractNumId w:val="12"/>
  </w:num>
  <w:num w:numId="24" w16cid:durableId="745683657">
    <w:abstractNumId w:val="18"/>
  </w:num>
  <w:num w:numId="25" w16cid:durableId="71319850">
    <w:abstractNumId w:val="10"/>
  </w:num>
  <w:num w:numId="26" w16cid:durableId="500394449">
    <w:abstractNumId w:val="33"/>
  </w:num>
  <w:num w:numId="27" w16cid:durableId="1286617340">
    <w:abstractNumId w:val="27"/>
  </w:num>
  <w:num w:numId="28" w16cid:durableId="79104599">
    <w:abstractNumId w:val="19"/>
  </w:num>
  <w:num w:numId="29" w16cid:durableId="66733768">
    <w:abstractNumId w:val="30"/>
  </w:num>
  <w:num w:numId="30" w16cid:durableId="390664732">
    <w:abstractNumId w:val="34"/>
  </w:num>
  <w:num w:numId="31" w16cid:durableId="1189752952">
    <w:abstractNumId w:val="6"/>
  </w:num>
  <w:num w:numId="32" w16cid:durableId="188027721">
    <w:abstractNumId w:val="24"/>
  </w:num>
  <w:num w:numId="33" w16cid:durableId="124394846">
    <w:abstractNumId w:val="32"/>
  </w:num>
  <w:num w:numId="34" w16cid:durableId="1884098707">
    <w:abstractNumId w:val="2"/>
  </w:num>
  <w:num w:numId="35" w16cid:durableId="464008739">
    <w:abstractNumId w:val="8"/>
  </w:num>
  <w:num w:numId="36" w16cid:durableId="1156993387">
    <w:abstractNumId w:val="28"/>
  </w:num>
  <w:num w:numId="37" w16cid:durableId="915746705">
    <w:abstractNumId w:val="23"/>
  </w:num>
  <w:num w:numId="38" w16cid:durableId="1649897168">
    <w:abstractNumId w:val="21"/>
  </w:num>
  <w:num w:numId="39" w16cid:durableId="2128232987">
    <w:abstractNumId w:val="37"/>
  </w:num>
  <w:num w:numId="40" w16cid:durableId="1816485768">
    <w:abstractNumId w:val="13"/>
  </w:num>
  <w:num w:numId="41" w16cid:durableId="1485898584">
    <w:abstractNumId w:val="20"/>
  </w:num>
  <w:num w:numId="42" w16cid:durableId="1306666731">
    <w:abstractNumId w:val="16"/>
  </w:num>
  <w:num w:numId="43" w16cid:durableId="1685010693">
    <w:abstractNumId w:val="15"/>
  </w:num>
  <w:num w:numId="44" w16cid:durableId="1188562228">
    <w:abstractNumId w:val="1"/>
  </w:num>
  <w:num w:numId="45" w16cid:durableId="453790756">
    <w:abstractNumId w:val="29"/>
  </w:num>
  <w:num w:numId="46" w16cid:durableId="1524855301">
    <w:abstractNumId w:val="36"/>
  </w:num>
  <w:num w:numId="47" w16cid:durableId="689796495">
    <w:abstractNumId w:val="4"/>
  </w:num>
  <w:num w:numId="48" w16cid:durableId="854735560">
    <w:abstractNumId w:val="4"/>
  </w:num>
  <w:num w:numId="49" w16cid:durableId="2073578276">
    <w:abstractNumId w:val="4"/>
  </w:num>
  <w:num w:numId="50" w16cid:durableId="519977413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ra Diethelm">
    <w15:presenceInfo w15:providerId="Windows Live" w15:userId="aa756e1db070d3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drawingGridHorizontalSpacing w:val="170"/>
  <w:drawingGridVerticalSpacing w:val="170"/>
  <w:displayHorizontalDrawingGridEvery w:val="2"/>
  <w:displayVerticalDrawingGridEvery w:val="2"/>
  <w:doNotUseMarginsForDrawingGridOrigin/>
  <w:drawingGridHorizontalOrigin w:val="1531"/>
  <w:drawingGridVerticalOrigin w:val="113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51"/>
    <w:rsid w:val="00041CFE"/>
    <w:rsid w:val="00043DA4"/>
    <w:rsid w:val="000512B2"/>
    <w:rsid w:val="000644BD"/>
    <w:rsid w:val="00075100"/>
    <w:rsid w:val="00080772"/>
    <w:rsid w:val="00085522"/>
    <w:rsid w:val="000B6F96"/>
    <w:rsid w:val="000C295A"/>
    <w:rsid w:val="000C4AE1"/>
    <w:rsid w:val="000C72CA"/>
    <w:rsid w:val="00115367"/>
    <w:rsid w:val="00117814"/>
    <w:rsid w:val="00122296"/>
    <w:rsid w:val="001267A5"/>
    <w:rsid w:val="001319C6"/>
    <w:rsid w:val="00132693"/>
    <w:rsid w:val="00133C0C"/>
    <w:rsid w:val="00152FC3"/>
    <w:rsid w:val="00154E2E"/>
    <w:rsid w:val="00157EE9"/>
    <w:rsid w:val="00180A58"/>
    <w:rsid w:val="00184870"/>
    <w:rsid w:val="001A3F2D"/>
    <w:rsid w:val="001D1760"/>
    <w:rsid w:val="001E3C58"/>
    <w:rsid w:val="00211613"/>
    <w:rsid w:val="00212021"/>
    <w:rsid w:val="00224761"/>
    <w:rsid w:val="00226A96"/>
    <w:rsid w:val="00241B5C"/>
    <w:rsid w:val="002448D1"/>
    <w:rsid w:val="002547B4"/>
    <w:rsid w:val="00261A0D"/>
    <w:rsid w:val="0026219C"/>
    <w:rsid w:val="00263B98"/>
    <w:rsid w:val="00283070"/>
    <w:rsid w:val="00287CC0"/>
    <w:rsid w:val="002948F1"/>
    <w:rsid w:val="002A36BE"/>
    <w:rsid w:val="002C3927"/>
    <w:rsid w:val="002D0B3D"/>
    <w:rsid w:val="002D7FD4"/>
    <w:rsid w:val="002E14BB"/>
    <w:rsid w:val="002E2CE4"/>
    <w:rsid w:val="002F2308"/>
    <w:rsid w:val="00305FAF"/>
    <w:rsid w:val="00311F98"/>
    <w:rsid w:val="003120D7"/>
    <w:rsid w:val="0031686B"/>
    <w:rsid w:val="00317669"/>
    <w:rsid w:val="00342B12"/>
    <w:rsid w:val="00363F1E"/>
    <w:rsid w:val="003676A1"/>
    <w:rsid w:val="00380F45"/>
    <w:rsid w:val="00386AFE"/>
    <w:rsid w:val="00395E21"/>
    <w:rsid w:val="003A15DD"/>
    <w:rsid w:val="003E17AD"/>
    <w:rsid w:val="003E36E5"/>
    <w:rsid w:val="003F37C7"/>
    <w:rsid w:val="00402C77"/>
    <w:rsid w:val="00405D72"/>
    <w:rsid w:val="00454810"/>
    <w:rsid w:val="0046052D"/>
    <w:rsid w:val="004670A5"/>
    <w:rsid w:val="004726FB"/>
    <w:rsid w:val="004732DC"/>
    <w:rsid w:val="004A4C60"/>
    <w:rsid w:val="004D0367"/>
    <w:rsid w:val="004D46E8"/>
    <w:rsid w:val="004F0644"/>
    <w:rsid w:val="0051659F"/>
    <w:rsid w:val="005553C1"/>
    <w:rsid w:val="005B74D8"/>
    <w:rsid w:val="005B7F04"/>
    <w:rsid w:val="005C0A9C"/>
    <w:rsid w:val="005E72C9"/>
    <w:rsid w:val="0061549B"/>
    <w:rsid w:val="00620B40"/>
    <w:rsid w:val="00626367"/>
    <w:rsid w:val="00635CBE"/>
    <w:rsid w:val="0065251D"/>
    <w:rsid w:val="00653639"/>
    <w:rsid w:val="00657A46"/>
    <w:rsid w:val="006639C9"/>
    <w:rsid w:val="006A3540"/>
    <w:rsid w:val="006B1729"/>
    <w:rsid w:val="006B18F4"/>
    <w:rsid w:val="006B5791"/>
    <w:rsid w:val="006E269A"/>
    <w:rsid w:val="006F5E15"/>
    <w:rsid w:val="00710BD9"/>
    <w:rsid w:val="007125F8"/>
    <w:rsid w:val="00715FE4"/>
    <w:rsid w:val="00723B4E"/>
    <w:rsid w:val="007342D2"/>
    <w:rsid w:val="00743257"/>
    <w:rsid w:val="007473DF"/>
    <w:rsid w:val="00754E71"/>
    <w:rsid w:val="00764FB9"/>
    <w:rsid w:val="0078605D"/>
    <w:rsid w:val="007948BD"/>
    <w:rsid w:val="00795086"/>
    <w:rsid w:val="00795F2D"/>
    <w:rsid w:val="007C0631"/>
    <w:rsid w:val="007D578F"/>
    <w:rsid w:val="007E20A4"/>
    <w:rsid w:val="007E445D"/>
    <w:rsid w:val="007F31FD"/>
    <w:rsid w:val="007F3B84"/>
    <w:rsid w:val="00807ECD"/>
    <w:rsid w:val="00827852"/>
    <w:rsid w:val="008306C3"/>
    <w:rsid w:val="008326E5"/>
    <w:rsid w:val="0083543F"/>
    <w:rsid w:val="00845168"/>
    <w:rsid w:val="00852B11"/>
    <w:rsid w:val="00857341"/>
    <w:rsid w:val="008636A9"/>
    <w:rsid w:val="008717D7"/>
    <w:rsid w:val="008727E0"/>
    <w:rsid w:val="00880AC4"/>
    <w:rsid w:val="0089591F"/>
    <w:rsid w:val="008D4E72"/>
    <w:rsid w:val="00903AF1"/>
    <w:rsid w:val="00910282"/>
    <w:rsid w:val="00913E14"/>
    <w:rsid w:val="00926366"/>
    <w:rsid w:val="0094541C"/>
    <w:rsid w:val="009759D4"/>
    <w:rsid w:val="009929BE"/>
    <w:rsid w:val="009A0C4B"/>
    <w:rsid w:val="009A118A"/>
    <w:rsid w:val="009B3BAC"/>
    <w:rsid w:val="009B4A7C"/>
    <w:rsid w:val="009C729D"/>
    <w:rsid w:val="009C7BAD"/>
    <w:rsid w:val="009E0487"/>
    <w:rsid w:val="009E0A62"/>
    <w:rsid w:val="009E6885"/>
    <w:rsid w:val="009E7964"/>
    <w:rsid w:val="00A21BF0"/>
    <w:rsid w:val="00A24512"/>
    <w:rsid w:val="00A24E85"/>
    <w:rsid w:val="00A356A6"/>
    <w:rsid w:val="00A36AD9"/>
    <w:rsid w:val="00A55669"/>
    <w:rsid w:val="00A562B0"/>
    <w:rsid w:val="00A56C71"/>
    <w:rsid w:val="00A6358E"/>
    <w:rsid w:val="00A90758"/>
    <w:rsid w:val="00A96E25"/>
    <w:rsid w:val="00AA2DA3"/>
    <w:rsid w:val="00AB55DD"/>
    <w:rsid w:val="00AC7D90"/>
    <w:rsid w:val="00AF12B7"/>
    <w:rsid w:val="00AF1502"/>
    <w:rsid w:val="00AF6BE6"/>
    <w:rsid w:val="00B030BA"/>
    <w:rsid w:val="00B16FE0"/>
    <w:rsid w:val="00B24C55"/>
    <w:rsid w:val="00B277DD"/>
    <w:rsid w:val="00B312C6"/>
    <w:rsid w:val="00B713EA"/>
    <w:rsid w:val="00B81AEC"/>
    <w:rsid w:val="00B93181"/>
    <w:rsid w:val="00B93F92"/>
    <w:rsid w:val="00BB53E3"/>
    <w:rsid w:val="00BC28DD"/>
    <w:rsid w:val="00BD1314"/>
    <w:rsid w:val="00BE21DA"/>
    <w:rsid w:val="00BE4016"/>
    <w:rsid w:val="00BF00E1"/>
    <w:rsid w:val="00BF61E8"/>
    <w:rsid w:val="00C02F7D"/>
    <w:rsid w:val="00C108ED"/>
    <w:rsid w:val="00C164C9"/>
    <w:rsid w:val="00C22729"/>
    <w:rsid w:val="00C35B5B"/>
    <w:rsid w:val="00C512DC"/>
    <w:rsid w:val="00C62C6C"/>
    <w:rsid w:val="00C66DF9"/>
    <w:rsid w:val="00C95BB8"/>
    <w:rsid w:val="00C974F4"/>
    <w:rsid w:val="00CA0A3A"/>
    <w:rsid w:val="00CA12CF"/>
    <w:rsid w:val="00CA513B"/>
    <w:rsid w:val="00CB6202"/>
    <w:rsid w:val="00CB65D4"/>
    <w:rsid w:val="00D126DB"/>
    <w:rsid w:val="00D25375"/>
    <w:rsid w:val="00D650AC"/>
    <w:rsid w:val="00D81812"/>
    <w:rsid w:val="00D84B1D"/>
    <w:rsid w:val="00DB3AFE"/>
    <w:rsid w:val="00DB4757"/>
    <w:rsid w:val="00DD25FD"/>
    <w:rsid w:val="00DD3AA6"/>
    <w:rsid w:val="00DD6851"/>
    <w:rsid w:val="00DF4615"/>
    <w:rsid w:val="00E16165"/>
    <w:rsid w:val="00E202C0"/>
    <w:rsid w:val="00E24D25"/>
    <w:rsid w:val="00E33B5C"/>
    <w:rsid w:val="00E46849"/>
    <w:rsid w:val="00E54AB5"/>
    <w:rsid w:val="00E606D6"/>
    <w:rsid w:val="00E62E31"/>
    <w:rsid w:val="00E722EA"/>
    <w:rsid w:val="00EA2865"/>
    <w:rsid w:val="00EA4058"/>
    <w:rsid w:val="00EC2D49"/>
    <w:rsid w:val="00ED4D94"/>
    <w:rsid w:val="00EE7B01"/>
    <w:rsid w:val="00EF0D5E"/>
    <w:rsid w:val="00EF418B"/>
    <w:rsid w:val="00F04E9F"/>
    <w:rsid w:val="00F14841"/>
    <w:rsid w:val="00F24DEC"/>
    <w:rsid w:val="00F452D0"/>
    <w:rsid w:val="00F62AE4"/>
    <w:rsid w:val="00F762B7"/>
    <w:rsid w:val="00F90343"/>
    <w:rsid w:val="00FB2F27"/>
    <w:rsid w:val="00FB36B5"/>
    <w:rsid w:val="00FE05E9"/>
    <w:rsid w:val="00FE564A"/>
    <w:rsid w:val="00FE56B8"/>
    <w:rsid w:val="00FF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4D700"/>
  <w15:docId w15:val="{B9FE1A9D-25D2-488A-9565-AD168D1A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WF-Standard"/>
    <w:qFormat/>
    <w:rsid w:val="00FE564A"/>
    <w:pPr>
      <w:spacing w:line="288" w:lineRule="auto"/>
    </w:pPr>
    <w:rPr>
      <w:rFonts w:ascii="Helvetica 45" w:hAnsi="Helvetica 45"/>
      <w:bCs/>
      <w:sz w:val="21"/>
      <w:lang w:eastAsia="de-DE"/>
    </w:rPr>
  </w:style>
  <w:style w:type="paragraph" w:styleId="berschrift1">
    <w:name w:val="heading 1"/>
    <w:aliases w:val="WF-Überschrift 1"/>
    <w:basedOn w:val="Standard"/>
    <w:next w:val="Standard"/>
    <w:link w:val="berschrift1Zchn"/>
    <w:uiPriority w:val="9"/>
    <w:qFormat/>
    <w:rsid w:val="00764FB9"/>
    <w:pPr>
      <w:keepNext/>
      <w:keepLines/>
      <w:numPr>
        <w:numId w:val="49"/>
      </w:numPr>
      <w:spacing w:before="760" w:line="240" w:lineRule="auto"/>
      <w:outlineLvl w:val="0"/>
    </w:pPr>
    <w:rPr>
      <w:rFonts w:ascii="Helvetica 65" w:eastAsiaTheme="majorEastAsia" w:hAnsi="Helvetica 65" w:cstheme="majorBidi"/>
      <w:bCs w:val="0"/>
      <w:color w:val="000000" w:themeColor="text1"/>
      <w:sz w:val="28"/>
      <w:szCs w:val="36"/>
    </w:rPr>
  </w:style>
  <w:style w:type="paragraph" w:styleId="berschrift2">
    <w:name w:val="heading 2"/>
    <w:aliases w:val="WF-Überschrift 2"/>
    <w:basedOn w:val="Standard"/>
    <w:next w:val="Standard"/>
    <w:link w:val="berschrift2Zchn"/>
    <w:uiPriority w:val="9"/>
    <w:unhideWhenUsed/>
    <w:qFormat/>
    <w:rsid w:val="00764FB9"/>
    <w:pPr>
      <w:keepNext/>
      <w:keepLines/>
      <w:numPr>
        <w:ilvl w:val="1"/>
        <w:numId w:val="49"/>
      </w:numPr>
      <w:spacing w:before="520" w:after="120"/>
      <w:outlineLvl w:val="1"/>
    </w:pPr>
    <w:rPr>
      <w:rFonts w:ascii="Helvetica 65" w:eastAsiaTheme="majorEastAsia" w:hAnsi="Helvetica 65" w:cstheme="majorBidi"/>
      <w:bCs w:val="0"/>
      <w:color w:val="000000" w:themeColor="text1"/>
      <w:sz w:val="24"/>
      <w:szCs w:val="28"/>
    </w:rPr>
  </w:style>
  <w:style w:type="paragraph" w:styleId="berschrift3">
    <w:name w:val="heading 3"/>
    <w:aliases w:val="WF-Überschrift 3"/>
    <w:basedOn w:val="Standard"/>
    <w:next w:val="Standard"/>
    <w:link w:val="berschrift3Zchn"/>
    <w:uiPriority w:val="9"/>
    <w:unhideWhenUsed/>
    <w:qFormat/>
    <w:rsid w:val="00764FB9"/>
    <w:pPr>
      <w:keepNext/>
      <w:keepLines/>
      <w:numPr>
        <w:ilvl w:val="2"/>
        <w:numId w:val="49"/>
      </w:numPr>
      <w:spacing w:before="120" w:after="120"/>
      <w:outlineLvl w:val="2"/>
    </w:pPr>
    <w:rPr>
      <w:rFonts w:ascii="Helvetica 65" w:eastAsiaTheme="majorEastAsia" w:hAnsi="Helvetica 65" w:cstheme="majorBidi"/>
      <w:bCs w:val="0"/>
      <w:color w:val="000000" w:themeColor="text1"/>
      <w:sz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46849"/>
    <w:pPr>
      <w:keepNext/>
      <w:keepLines/>
      <w:numPr>
        <w:ilvl w:val="3"/>
        <w:numId w:val="49"/>
      </w:numPr>
      <w:spacing w:before="200" w:after="0"/>
      <w:outlineLvl w:val="3"/>
    </w:pPr>
    <w:rPr>
      <w:rFonts w:asciiTheme="majorHAnsi" w:eastAsiaTheme="majorEastAsia" w:hAnsiTheme="majorHAnsi" w:cstheme="majorBidi"/>
      <w:b/>
      <w:bCs w:val="0"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43DA4"/>
    <w:pPr>
      <w:keepNext/>
      <w:keepLines/>
      <w:numPr>
        <w:ilvl w:val="4"/>
        <w:numId w:val="4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43DA4"/>
    <w:pPr>
      <w:keepNext/>
      <w:keepLines/>
      <w:numPr>
        <w:ilvl w:val="5"/>
        <w:numId w:val="4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43DA4"/>
    <w:pPr>
      <w:keepNext/>
      <w:keepLines/>
      <w:numPr>
        <w:ilvl w:val="6"/>
        <w:numId w:val="4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43DA4"/>
    <w:pPr>
      <w:keepNext/>
      <w:keepLines/>
      <w:numPr>
        <w:ilvl w:val="7"/>
        <w:numId w:val="4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43DA4"/>
    <w:pPr>
      <w:keepNext/>
      <w:keepLines/>
      <w:numPr>
        <w:ilvl w:val="8"/>
        <w:numId w:val="4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D6851"/>
  </w:style>
  <w:style w:type="paragraph" w:styleId="Fuzeile">
    <w:name w:val="footer"/>
    <w:basedOn w:val="Standard"/>
    <w:link w:val="FuzeileZchn"/>
    <w:uiPriority w:val="99"/>
    <w:unhideWhenUsed/>
    <w:rsid w:val="00DD68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D6851"/>
  </w:style>
  <w:style w:type="paragraph" w:styleId="Titel">
    <w:name w:val="Title"/>
    <w:basedOn w:val="Standard"/>
    <w:next w:val="Standard"/>
    <w:link w:val="TitelZchn"/>
    <w:uiPriority w:val="10"/>
    <w:qFormat/>
    <w:rsid w:val="00E46849"/>
    <w:pPr>
      <w:spacing w:after="240" w:line="240" w:lineRule="auto"/>
      <w:contextualSpacing/>
      <w:jc w:val="center"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684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6849"/>
    <w:pPr>
      <w:numPr>
        <w:ilvl w:val="1"/>
      </w:numPr>
      <w:jc w:val="center"/>
    </w:pPr>
    <w:rPr>
      <w:i/>
      <w:spacing w:val="10"/>
      <w:sz w:val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6849"/>
    <w:rPr>
      <w:i/>
      <w:spacing w:val="10"/>
      <w:sz w:val="40"/>
    </w:rPr>
  </w:style>
  <w:style w:type="character" w:customStyle="1" w:styleId="berschrift1Zchn">
    <w:name w:val="Überschrift 1 Zchn"/>
    <w:aliases w:val="WF-Überschrift 1 Zchn"/>
    <w:basedOn w:val="Absatz-Standardschriftart"/>
    <w:link w:val="berschrift1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8"/>
      <w:szCs w:val="36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108ED"/>
    <w:pPr>
      <w:numPr>
        <w:numId w:val="0"/>
      </w:numPr>
      <w:outlineLvl w:val="9"/>
    </w:pPr>
    <w:rPr>
      <w:b/>
      <w:bCs/>
      <w:smallCaps/>
    </w:rPr>
  </w:style>
  <w:style w:type="character" w:customStyle="1" w:styleId="berschrift2Zchn">
    <w:name w:val="Überschrift 2 Zchn"/>
    <w:aliases w:val="WF-Überschrift 2 Zchn"/>
    <w:basedOn w:val="Absatz-Standardschriftart"/>
    <w:link w:val="berschrift2"/>
    <w:uiPriority w:val="9"/>
    <w:rsid w:val="00764FB9"/>
    <w:rPr>
      <w:rFonts w:ascii="Helvetica 65" w:eastAsiaTheme="majorEastAsia" w:hAnsi="Helvetica 65" w:cstheme="majorBidi"/>
      <w:noProof/>
      <w:color w:val="000000" w:themeColor="text1"/>
      <w:sz w:val="24"/>
      <w:szCs w:val="28"/>
      <w:lang w:eastAsia="de-DE"/>
    </w:rPr>
  </w:style>
  <w:style w:type="character" w:styleId="IntensiveHervorhebung">
    <w:name w:val="Intense Emphasis"/>
    <w:basedOn w:val="Absatz-Standardschriftart"/>
    <w:uiPriority w:val="21"/>
    <w:qFormat/>
    <w:rsid w:val="00043DA4"/>
    <w:rPr>
      <w:b/>
      <w:bCs/>
      <w:i/>
      <w:iCs/>
      <w:caps/>
    </w:rPr>
  </w:style>
  <w:style w:type="table" w:styleId="Tabellenraster">
    <w:name w:val="Table Grid"/>
    <w:basedOn w:val="NormaleTabelle"/>
    <w:uiPriority w:val="59"/>
    <w:rsid w:val="00342B12"/>
    <w:pPr>
      <w:spacing w:after="0" w:line="240" w:lineRule="auto"/>
    </w:pPr>
    <w:rPr>
      <w:rFonts w:eastAsiaTheme="minorHAns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Steckbrief">
    <w:name w:val="Steckbrief"/>
    <w:basedOn w:val="NormaleTabelle"/>
    <w:uiPriority w:val="99"/>
    <w:rsid w:val="00342B12"/>
    <w:pPr>
      <w:spacing w:after="0" w:line="240" w:lineRule="auto"/>
    </w:pPr>
    <w:rPr>
      <w:sz w:val="20"/>
    </w:rPr>
    <w:tblPr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rFonts w:asciiTheme="minorHAnsi" w:hAnsiTheme="minorHAnsi"/>
        <w:b/>
        <w:sz w:val="20"/>
      </w:rPr>
      <w:tblPr/>
      <w:tcPr>
        <w:shd w:val="clear" w:color="auto" w:fill="FFE599" w:themeFill="accent4" w:themeFillTint="66"/>
      </w:tcPr>
    </w:tblStylePr>
  </w:style>
  <w:style w:type="paragraph" w:styleId="Listenabsatz">
    <w:name w:val="List Paragraph"/>
    <w:aliases w:val="WF-Listenabsatz"/>
    <w:basedOn w:val="Standard"/>
    <w:link w:val="ListenabsatzZchn"/>
    <w:uiPriority w:val="34"/>
    <w:qFormat/>
    <w:rsid w:val="00764FB9"/>
    <w:pPr>
      <w:spacing w:before="120" w:after="120"/>
      <w:ind w:left="720"/>
    </w:pPr>
    <w:rPr>
      <w:rFonts w:eastAsiaTheme="minorHAnsi"/>
    </w:rPr>
  </w:style>
  <w:style w:type="character" w:customStyle="1" w:styleId="berschrift3Zchn">
    <w:name w:val="Überschrift 3 Zchn"/>
    <w:aliases w:val="WF-Überschrift 3 Zchn"/>
    <w:basedOn w:val="Absatz-Standardschriftart"/>
    <w:link w:val="berschrift3"/>
    <w:uiPriority w:val="9"/>
    <w:rsid w:val="00764FB9"/>
    <w:rPr>
      <w:rFonts w:ascii="Helvetica 65" w:eastAsiaTheme="majorEastAsia" w:hAnsi="Helvetica 65" w:cstheme="majorBidi"/>
      <w:noProof/>
      <w:color w:val="000000" w:themeColor="text1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46849"/>
    <w:rPr>
      <w:rFonts w:asciiTheme="majorHAnsi" w:eastAsiaTheme="majorEastAsia" w:hAnsiTheme="majorHAnsi" w:cstheme="majorBidi"/>
      <w:b/>
      <w:i/>
      <w:iCs/>
      <w:noProof/>
      <w:color w:val="000000" w:themeColor="text1"/>
      <w:sz w:val="21"/>
      <w:lang w:eastAsia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43DA4"/>
    <w:rPr>
      <w:rFonts w:asciiTheme="majorHAnsi" w:eastAsiaTheme="majorEastAsia" w:hAnsiTheme="majorHAnsi" w:cstheme="majorBidi"/>
      <w:bCs/>
      <w:noProof/>
      <w:color w:val="323E4F" w:themeColor="text2" w:themeShade="BF"/>
      <w:sz w:val="21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323E4F" w:themeColor="text2" w:themeShade="BF"/>
      <w:sz w:val="21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1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43DA4"/>
    <w:rPr>
      <w:rFonts w:asciiTheme="majorHAnsi" w:eastAsiaTheme="majorEastAsia" w:hAnsiTheme="majorHAnsi" w:cstheme="majorBidi"/>
      <w:bCs/>
      <w:noProof/>
      <w:color w:val="404040" w:themeColor="text1" w:themeTint="BF"/>
      <w:sz w:val="20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43DA4"/>
    <w:rPr>
      <w:rFonts w:asciiTheme="majorHAnsi" w:eastAsiaTheme="majorEastAsia" w:hAnsiTheme="majorHAnsi" w:cstheme="majorBidi"/>
      <w:bCs/>
      <w:i/>
      <w:iCs/>
      <w:noProof/>
      <w:color w:val="404040" w:themeColor="text1" w:themeTint="BF"/>
      <w:sz w:val="20"/>
      <w:szCs w:val="20"/>
      <w:lang w:eastAsia="de-D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43D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043DA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043DA4"/>
    <w:rPr>
      <w:i/>
      <w:iCs/>
      <w:color w:val="auto"/>
    </w:rPr>
  </w:style>
  <w:style w:type="paragraph" w:styleId="KeinLeerraum">
    <w:name w:val="No Spacing"/>
    <w:uiPriority w:val="1"/>
    <w:qFormat/>
    <w:rsid w:val="00043DA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043DA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043D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43DA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43DA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043DA4"/>
    <w:rPr>
      <w:i/>
      <w:iCs/>
      <w:color w:val="404040" w:themeColor="text1" w:themeTint="BF"/>
    </w:rPr>
  </w:style>
  <w:style w:type="character" w:styleId="SchwacherVerweis">
    <w:name w:val="Subtle Reference"/>
    <w:basedOn w:val="Absatz-Standardschriftart"/>
    <w:uiPriority w:val="31"/>
    <w:qFormat/>
    <w:rsid w:val="00043DA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043DA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043DA4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unhideWhenUsed/>
    <w:rsid w:val="008717D7"/>
    <w:rPr>
      <w:color w:val="0070C0"/>
      <w:u w:val="none"/>
    </w:rPr>
  </w:style>
  <w:style w:type="table" w:customStyle="1" w:styleId="Stundenverlaufsskizzen">
    <w:name w:val="Stundenverlaufsskizzen"/>
    <w:basedOn w:val="NormaleTabelle"/>
    <w:uiPriority w:val="99"/>
    <w:rsid w:val="003676A1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Arbeitsmaterialien">
    <w:name w:val="Arbeitsmaterialien"/>
    <w:basedOn w:val="Stundenverlaufsskizzen"/>
    <w:uiPriority w:val="99"/>
    <w:rsid w:val="00342B12"/>
    <w:tblPr/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lossar">
    <w:name w:val="Glossar"/>
    <w:basedOn w:val="NormaleTabelle"/>
    <w:uiPriority w:val="99"/>
    <w:rsid w:val="00342B12"/>
    <w:pPr>
      <w:spacing w:after="0" w:line="240" w:lineRule="auto"/>
    </w:pPr>
    <w:rPr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auto"/>
    </w:tcPr>
    <w:tblStylePr w:type="firstRow">
      <w:pPr>
        <w:jc w:val="center"/>
      </w:pPr>
      <w:rPr>
        <w:b/>
      </w:rPr>
      <w:tblPr/>
      <w:tcPr>
        <w:shd w:val="clear" w:color="auto" w:fill="FFE599" w:themeFill="accent4" w:themeFillTint="66"/>
      </w:tcPr>
    </w:tblStylePr>
    <w:tblStylePr w:type="firstCol">
      <w:rPr>
        <w:b/>
      </w:r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311F9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11F9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311F98"/>
    <w:pPr>
      <w:spacing w:after="100"/>
      <w:ind w:left="440"/>
    </w:pPr>
  </w:style>
  <w:style w:type="paragraph" w:customStyle="1" w:styleId="Inhaltsverzeichnis">
    <w:name w:val="Inhaltsverzeichnis"/>
    <w:basedOn w:val="Standard"/>
    <w:link w:val="InhaltsverzeichnisZchn"/>
    <w:qFormat/>
    <w:rsid w:val="00311F98"/>
  </w:style>
  <w:style w:type="character" w:customStyle="1" w:styleId="InhaltsverzeichnisZchn">
    <w:name w:val="Inhaltsverzeichnis Zchn"/>
    <w:basedOn w:val="berschrift1Zchn"/>
    <w:link w:val="Inhaltsverzeichnis"/>
    <w:rsid w:val="00311F98"/>
    <w:rPr>
      <w:rFonts w:asciiTheme="majorHAnsi" w:eastAsiaTheme="majorEastAsia" w:hAnsiTheme="majorHAnsi" w:cstheme="majorBidi"/>
      <w:b/>
      <w:bCs/>
      <w:smallCaps/>
      <w:noProof/>
      <w:color w:val="000000" w:themeColor="text1"/>
      <w:sz w:val="32"/>
      <w:szCs w:val="36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6F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6F96"/>
    <w:rPr>
      <w:rFonts w:ascii="Segoe UI" w:hAnsi="Segoe UI" w:cs="Segoe UI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23B4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23B4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723B4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23B4E"/>
    <w:rPr>
      <w:b/>
      <w:bCs w:val="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23B4E"/>
    <w:rPr>
      <w:b/>
      <w:bCs/>
      <w:sz w:val="20"/>
      <w:szCs w:val="20"/>
    </w:rPr>
  </w:style>
  <w:style w:type="paragraph" w:customStyle="1" w:styleId="Listenabsatz-1-facherZeilenabstand">
    <w:name w:val="Listenabsatz - 1-facher Zeilenabstand"/>
    <w:basedOn w:val="Listenabsatz"/>
    <w:link w:val="Listenabsatz-1-facherZeilenabstandZchn"/>
    <w:qFormat/>
    <w:rsid w:val="0031686B"/>
    <w:pPr>
      <w:spacing w:line="276" w:lineRule="auto"/>
      <w:ind w:left="0"/>
      <w:jc w:val="both"/>
    </w:pPr>
  </w:style>
  <w:style w:type="character" w:customStyle="1" w:styleId="ListenabsatzZchn">
    <w:name w:val="Listenabsatz Zchn"/>
    <w:aliases w:val="WF-Listenabsatz Zchn"/>
    <w:basedOn w:val="Absatz-Standardschriftart"/>
    <w:link w:val="Listenabsatz"/>
    <w:uiPriority w:val="34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customStyle="1" w:styleId="Listenabsatz-1-facherZeilenabstandZchn">
    <w:name w:val="Listenabsatz - 1-facher Zeilenabstand Zchn"/>
    <w:basedOn w:val="ListenabsatzZchn"/>
    <w:link w:val="Listenabsatz-1-facherZeilenabstand"/>
    <w:rsid w:val="0031686B"/>
    <w:rPr>
      <w:rFonts w:ascii="Helvetica 45" w:eastAsiaTheme="minorHAnsi" w:hAnsi="Helvetica 45"/>
      <w:bCs/>
      <w:noProof/>
      <w:sz w:val="21"/>
      <w:lang w:eastAsia="de-DE"/>
    </w:rPr>
  </w:style>
  <w:style w:type="table" w:customStyle="1" w:styleId="Gitternetztabelle4Akzent41">
    <w:name w:val="Gitternetztabelle 4 – Akzent 41"/>
    <w:basedOn w:val="NormaleTabelle"/>
    <w:uiPriority w:val="49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itternetztabelle5dunkelAkzent41">
    <w:name w:val="Gitternetztabelle 5 dunkel  – Akzent 41"/>
    <w:basedOn w:val="NormaleTabelle"/>
    <w:uiPriority w:val="50"/>
    <w:rsid w:val="00E202C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customStyle="1" w:styleId="WF-Arbeitsblatt">
    <w:name w:val="WF-Arbeitsblatt"/>
    <w:basedOn w:val="Standard"/>
    <w:qFormat/>
    <w:rsid w:val="00764FB9"/>
    <w:rPr>
      <w:rFonts w:ascii="Helvetica 65" w:hAnsi="Helvetica 65"/>
      <w:sz w:val="44"/>
      <w:szCs w:val="44"/>
    </w:rPr>
  </w:style>
  <w:style w:type="paragraph" w:customStyle="1" w:styleId="WF-Beschriftung">
    <w:name w:val="WF-Beschriftung"/>
    <w:basedOn w:val="Beschriftung"/>
    <w:qFormat/>
    <w:rsid w:val="00764FB9"/>
  </w:style>
  <w:style w:type="paragraph" w:customStyle="1" w:styleId="WF-Inhaltsverzeichnis">
    <w:name w:val="WF-Inhaltsverzeichnis"/>
    <w:basedOn w:val="Standard"/>
    <w:link w:val="WF-InhaltsverzeichnisZchn"/>
    <w:qFormat/>
    <w:rsid w:val="00764FB9"/>
    <w:rPr>
      <w:rFonts w:ascii="Helvetica 65" w:eastAsiaTheme="majorEastAsia" w:hAnsi="Helvetica 65" w:cstheme="majorBidi"/>
      <w:color w:val="000000" w:themeColor="text1"/>
      <w:sz w:val="28"/>
      <w:szCs w:val="36"/>
    </w:rPr>
  </w:style>
  <w:style w:type="character" w:customStyle="1" w:styleId="WF-InhaltsverzeichnisZchn">
    <w:name w:val="WF-Inhaltsverzeichnis Zchn"/>
    <w:basedOn w:val="berschrift1Zchn"/>
    <w:link w:val="WF-Inhaltsverzeichnis"/>
    <w:rsid w:val="00764FB9"/>
    <w:rPr>
      <w:rFonts w:ascii="Helvetica 65" w:eastAsiaTheme="majorEastAsia" w:hAnsi="Helvetica 65" w:cstheme="majorBidi"/>
      <w:bCs/>
      <w:noProof/>
      <w:color w:val="000000" w:themeColor="text1"/>
      <w:sz w:val="28"/>
      <w:szCs w:val="36"/>
      <w:lang w:eastAsia="de-DE"/>
    </w:rPr>
  </w:style>
  <w:style w:type="paragraph" w:customStyle="1" w:styleId="WF-Listenabsatz-1-facherZeilenabstand">
    <w:name w:val="WF-Listenabsatz - 1-facher Zeilenabstand"/>
    <w:basedOn w:val="Listenabsatz"/>
    <w:link w:val="WF-Listenabsatz-1-facherZeilenabstandZchn"/>
    <w:qFormat/>
    <w:rsid w:val="00764FB9"/>
    <w:pPr>
      <w:numPr>
        <w:numId w:val="50"/>
      </w:numPr>
      <w:spacing w:line="276" w:lineRule="auto"/>
    </w:pPr>
  </w:style>
  <w:style w:type="character" w:customStyle="1" w:styleId="WF-Listenabsatz-1-facherZeilenabstandZchn">
    <w:name w:val="WF-Listenabsatz - 1-facher Zeilenabstand Zchn"/>
    <w:basedOn w:val="ListenabsatzZchn"/>
    <w:link w:val="WF-Listenabsatz-1-facherZeilenabstand"/>
    <w:rsid w:val="00764FB9"/>
    <w:rPr>
      <w:rFonts w:ascii="Helvetica 45" w:eastAsiaTheme="minorHAnsi" w:hAnsi="Helvetica 45"/>
      <w:bCs/>
      <w:noProof/>
      <w:sz w:val="21"/>
      <w:lang w:eastAsia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380F45"/>
    <w:rPr>
      <w:color w:val="954F72" w:themeColor="followedHyperlink"/>
      <w:u w:val="single"/>
    </w:rPr>
  </w:style>
  <w:style w:type="paragraph" w:styleId="berarbeitung">
    <w:name w:val="Revision"/>
    <w:hidden/>
    <w:uiPriority w:val="99"/>
    <w:semiHidden/>
    <w:rsid w:val="00C02F7D"/>
    <w:pPr>
      <w:spacing w:after="0" w:line="240" w:lineRule="auto"/>
    </w:pPr>
    <w:rPr>
      <w:rFonts w:ascii="Helvetica 45" w:hAnsi="Helvetica 45"/>
      <w:bCs/>
      <w:noProof/>
      <w:sz w:val="21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2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pixabay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active-screen.de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C142B-272D-4AC3-B4A5-6E5A10955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Anatolij</dc:creator>
  <cp:lastModifiedBy>Ira Diethelm</cp:lastModifiedBy>
  <cp:revision>3</cp:revision>
  <cp:lastPrinted>2022-12-30T12:54:00Z</cp:lastPrinted>
  <dcterms:created xsi:type="dcterms:W3CDTF">2023-01-03T10:01:00Z</dcterms:created>
  <dcterms:modified xsi:type="dcterms:W3CDTF">2023-01-03T10:38:00Z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fficeID">
    <vt:lpwstr>{A10F3253-F9C2-4C1D-9C70-C5A0DA80C893}</vt:lpwstr>
  </property>
</Properties>
</file>