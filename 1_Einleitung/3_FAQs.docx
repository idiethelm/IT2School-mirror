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8384" w14:textId="73BD927A" w:rsidR="000E18DC" w:rsidRDefault="000E18DC" w:rsidP="007A697C">
      <w:pPr>
        <w:jc w:val="center"/>
      </w:pPr>
    </w:p>
    <w:p w14:paraId="7C6BF753" w14:textId="4AA93AC5" w:rsidR="00E44307" w:rsidRDefault="00E44307" w:rsidP="007A697C">
      <w:pPr>
        <w:jc w:val="center"/>
        <w:rPr>
          <w:b/>
          <w:color w:val="FFFFFF" w:themeColor="background1"/>
          <w:sz w:val="40"/>
        </w:rPr>
      </w:pPr>
      <w:r>
        <w:rPr>
          <w:noProof/>
        </w:rPr>
        <mc:AlternateContent>
          <mc:Choice Requires="wpg">
            <w:drawing>
              <wp:anchor distT="0" distB="0" distL="114300" distR="114300" simplePos="0" relativeHeight="251664384" behindDoc="0" locked="0" layoutInCell="1" allowOverlap="1" wp14:anchorId="04AFC40E" wp14:editId="0D23395F">
                <wp:simplePos x="0" y="0"/>
                <wp:positionH relativeFrom="column">
                  <wp:posOffset>160272</wp:posOffset>
                </wp:positionH>
                <wp:positionV relativeFrom="paragraph">
                  <wp:posOffset>129366</wp:posOffset>
                </wp:positionV>
                <wp:extent cx="4380864" cy="1119504"/>
                <wp:effectExtent l="0" t="0" r="634" b="4444"/>
                <wp:wrapNone/>
                <wp:docPr id="7" name="Gruppieren 26"/>
                <wp:cNvGraphicFramePr/>
                <a:graphic xmlns:a="http://schemas.openxmlformats.org/drawingml/2006/main">
                  <a:graphicData uri="http://schemas.microsoft.com/office/word/2010/wordprocessingGroup">
                    <wpg:wgp>
                      <wpg:cNvGrpSpPr/>
                      <wpg:grpSpPr bwMode="auto">
                        <a:xfrm>
                          <a:off x="0" y="0"/>
                          <a:ext cx="4380864" cy="1119504"/>
                          <a:chOff x="0" y="0"/>
                          <a:chExt cx="4381500" cy="1120389"/>
                        </a:xfrm>
                      </wpg:grpSpPr>
                      <wps:wsp>
                        <wps:cNvPr id="8" name="Rechteck 8"/>
                        <wps:cNvSpPr/>
                        <wps:spPr bwMode="auto">
                          <a:xfrm>
                            <a:off x="914400" y="691764"/>
                            <a:ext cx="3467100" cy="42862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EC336" w14:textId="77777777" w:rsidR="00E44307" w:rsidRDefault="00E44307" w:rsidP="00E44307">
                              <w:pPr>
                                <w:spacing w:line="240" w:lineRule="auto"/>
                                <w:jc w:val="center"/>
                              </w:pPr>
                              <w:r>
                                <w:rPr>
                                  <w:b/>
                                  <w:color w:val="FFFFFF" w:themeColor="background1"/>
                                  <w:sz w:val="40"/>
                                </w:rPr>
                                <w:t>Gemeinsam IT entdecken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a:spLocks/>
                        </wps:cNvSpPr>
                        <wps:spPr bwMode="auto">
                          <a:xfrm>
                            <a:off x="0" y="0"/>
                            <a:ext cx="4229100" cy="1095375"/>
                          </a:xfrm>
                          <a:prstGeom prst="rect">
                            <a:avLst/>
                          </a:prstGeom>
                          <a:noFill/>
                          <a:ln w="9525">
                            <a:noFill/>
                            <a:miter lim="800000"/>
                            <a:headEnd/>
                            <a:tailEnd/>
                          </a:ln>
                        </wps:spPr>
                        <wps:txbx>
                          <w:txbxContent>
                            <w:p w14:paraId="4C339F90" w14:textId="77777777" w:rsidR="00E44307" w:rsidRDefault="00E44307" w:rsidP="00E44307">
                              <w:pPr>
                                <w:pStyle w:val="Kopfzeile"/>
                                <w:rPr>
                                  <w:rFonts w:ascii="Helvetica 55" w:hAnsi="Helvetica 55"/>
                                  <w:b/>
                                  <w:sz w:val="88"/>
                                  <w:szCs w:val="88"/>
                                </w:rPr>
                              </w:pPr>
                              <w:r>
                                <w:rPr>
                                  <w:rFonts w:ascii="Helvetica 55" w:hAnsi="Helvetica 55"/>
                                  <w:b/>
                                  <w:sz w:val="88"/>
                                  <w:szCs w:val="88"/>
                                </w:rPr>
                                <w:t>IT2School</w:t>
                              </w:r>
                            </w:p>
                            <w:p w14:paraId="737D3B00" w14:textId="77777777" w:rsidR="00E44307" w:rsidRDefault="00E44307" w:rsidP="00E44307">
                              <w:pPr>
                                <w:spacing w:line="240" w:lineRule="auto"/>
                                <w:jc w:val="both"/>
                                <w:rPr>
                                  <w:sz w:val="18"/>
                                  <w:szCs w:val="15"/>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4AFC40E" id="Gruppieren 26" o:spid="_x0000_s1026" style="position:absolute;left:0;text-align:left;margin-left:12.6pt;margin-top:10.2pt;width:344.95pt;height:88.15pt;z-index:251664384;mso-width-relative:margin;mso-height-relative:margin" coordsize="43815,11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">
                <v:rect id="Rechteck 8" o:spid="_x0000_s1027" style="position:absolute;left:9144;top:6917;width:3467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" fillcolor="#ffc000" stroked="f" strokeweight="1pt">
                  <v:textbox>
                    <w:txbxContent>
                      <w:p w14:paraId="191EC336" w14:textId="77777777" w:rsidR="00E44307" w:rsidRDefault="00E44307" w:rsidP="00E44307">
                        <w:pPr>
                          <w:spacing w:line="240" w:lineRule="auto"/>
                          <w:jc w:val="center"/>
                        </w:pPr>
                        <w:r>
                          <w:rPr>
                            <w:b/>
                            <w:color w:val="FFFFFF" w:themeColor="background1"/>
                            <w:sz w:val="40"/>
                          </w:rPr>
                          <w:t>Gemeinsam IT entdecken</w:t>
                        </w:r>
                      </w:p>
                    </w:txbxContent>
                  </v:textbox>
                </v:rect>
                <v:rect id="Rechteck 9" o:spid="_x0000_s1028" style="position:absolute;width:42291;height:1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4C339F90" w14:textId="77777777" w:rsidR="00E44307" w:rsidRDefault="00E44307" w:rsidP="00E44307">
                        <w:pPr>
                          <w:pStyle w:val="Kopfzeile"/>
                          <w:rPr>
                            <w:rFonts w:ascii="Helvetica 55" w:hAnsi="Helvetica 55"/>
                            <w:b/>
                            <w:sz w:val="88"/>
                            <w:szCs w:val="88"/>
                          </w:rPr>
                        </w:pPr>
                        <w:r>
                          <w:rPr>
                            <w:rFonts w:ascii="Helvetica 55" w:hAnsi="Helvetica 55"/>
                            <w:b/>
                            <w:sz w:val="88"/>
                            <w:szCs w:val="88"/>
                          </w:rPr>
                          <w:t>IT2School</w:t>
                        </w:r>
                      </w:p>
                      <w:p w14:paraId="737D3B00" w14:textId="77777777" w:rsidR="00E44307" w:rsidRDefault="00E44307" w:rsidP="00E44307">
                        <w:pPr>
                          <w:spacing w:line="240" w:lineRule="auto"/>
                          <w:jc w:val="both"/>
                          <w:rPr>
                            <w:sz w:val="18"/>
                            <w:szCs w:val="15"/>
                          </w:rPr>
                        </w:pPr>
                      </w:p>
                    </w:txbxContent>
                  </v:textbox>
                </v:rect>
              </v:group>
            </w:pict>
          </mc:Fallback>
        </mc:AlternateContent>
      </w:r>
    </w:p>
    <w:p w14:paraId="0840E55C" w14:textId="4882B381" w:rsidR="00E44307" w:rsidRDefault="00E44307" w:rsidP="007A697C">
      <w:pPr>
        <w:jc w:val="center"/>
        <w:rPr>
          <w:b/>
          <w:color w:val="FFFFFF" w:themeColor="background1"/>
          <w:sz w:val="40"/>
        </w:rPr>
      </w:pPr>
    </w:p>
    <w:p w14:paraId="592D3F7B" w14:textId="77777777" w:rsidR="00E44307" w:rsidRDefault="00E44307" w:rsidP="007A697C">
      <w:pPr>
        <w:jc w:val="center"/>
        <w:rPr>
          <w:b/>
          <w:color w:val="FFFFFF" w:themeColor="background1"/>
          <w:sz w:val="40"/>
        </w:rPr>
      </w:pPr>
    </w:p>
    <w:p w14:paraId="6B532635" w14:textId="1DB5FD4C" w:rsidR="000E18DC" w:rsidRDefault="000E18DC" w:rsidP="007A697C">
      <w:pPr>
        <w:jc w:val="center"/>
      </w:pPr>
    </w:p>
    <w:p w14:paraId="6FEDB57D" w14:textId="0A2678DD" w:rsidR="00D7707C" w:rsidRDefault="00D7707C" w:rsidP="007A697C">
      <w:pPr>
        <w:jc w:val="center"/>
      </w:pPr>
    </w:p>
    <w:p w14:paraId="0D586E88" w14:textId="70642DB2" w:rsidR="00D7707C" w:rsidRDefault="00BB173B" w:rsidP="007A697C">
      <w:pPr>
        <w:jc w:val="center"/>
      </w:pPr>
      <w:r>
        <w:rPr>
          <w:noProof/>
        </w:rPr>
        <w:drawing>
          <wp:inline distT="0" distB="0" distL="0" distR="0" wp14:anchorId="0D31352B" wp14:editId="1CEAE868">
            <wp:extent cx="3094958" cy="2952000"/>
            <wp:effectExtent l="0" t="0" r="0" b="1270"/>
            <wp:docPr id="6" name="Grafik 6" descr="Ein Bild, das Spielzeug, drinnen, Puppe, Automa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Spielzeug, drinnen, Puppe, Automat enthält.&#10;&#10;Automatisch generierte Beschreibung"/>
                    <pic:cNvPicPr/>
                  </pic:nvPicPr>
                  <pic:blipFill>
                    <a:blip r:embed="rId8" cstate="print">
                      <a:extLst>
                        <a:ext uri="{28A0092B-C50C-407E-A947-70E740481C1C}">
                          <a14:useLocalDpi xmlns:a14="http://schemas.microsoft.com/office/drawing/2010/main"/>
                        </a:ext>
                      </a:extLst>
                    </a:blip>
                    <a:stretch>
                      <a:fillRect/>
                    </a:stretch>
                  </pic:blipFill>
                  <pic:spPr>
                    <a:xfrm>
                      <a:off x="0" y="0"/>
                      <a:ext cx="3094958" cy="2952000"/>
                    </a:xfrm>
                    <a:prstGeom prst="rect">
                      <a:avLst/>
                    </a:prstGeom>
                  </pic:spPr>
                </pic:pic>
              </a:graphicData>
            </a:graphic>
          </wp:inline>
        </w:drawing>
      </w:r>
    </w:p>
    <w:p w14:paraId="1494FD19" w14:textId="61406C53" w:rsidR="000E18DC" w:rsidRDefault="000E18DC" w:rsidP="007A697C">
      <w:pPr>
        <w:jc w:val="center"/>
      </w:pPr>
    </w:p>
    <w:p w14:paraId="32BE6992" w14:textId="77777777" w:rsidR="000E18DC" w:rsidRDefault="000E18DC" w:rsidP="007A697C">
      <w:pPr>
        <w:jc w:val="center"/>
      </w:pPr>
    </w:p>
    <w:p w14:paraId="4DE4D670" w14:textId="77777777" w:rsidR="000E18DC" w:rsidRDefault="000E18DC" w:rsidP="007A697C">
      <w:pPr>
        <w:jc w:val="center"/>
      </w:pPr>
    </w:p>
    <w:p w14:paraId="40B1BC17" w14:textId="77777777" w:rsidR="00EF3C81" w:rsidRPr="00EF3C81" w:rsidRDefault="00EF3C81" w:rsidP="007A697C">
      <w:pPr>
        <w:jc w:val="center"/>
        <w:rPr>
          <w:b/>
          <w:sz w:val="40"/>
          <w:szCs w:val="40"/>
          <w:lang w:val="en-US"/>
        </w:rPr>
      </w:pPr>
      <w:r w:rsidRPr="00EF3C81">
        <w:rPr>
          <w:b/>
          <w:sz w:val="40"/>
          <w:szCs w:val="40"/>
          <w:lang w:val="en-US"/>
        </w:rPr>
        <w:t>Lessons learnt /</w:t>
      </w:r>
    </w:p>
    <w:p w14:paraId="1F085350" w14:textId="723707CD" w:rsidR="000E18DC" w:rsidRPr="007356B1" w:rsidRDefault="00EF3C81" w:rsidP="007A697C">
      <w:pPr>
        <w:jc w:val="center"/>
        <w:rPr>
          <w:b/>
          <w:sz w:val="40"/>
          <w:szCs w:val="40"/>
          <w:lang w:val="en-US"/>
        </w:rPr>
      </w:pPr>
      <w:r w:rsidRPr="007356B1">
        <w:rPr>
          <w:b/>
          <w:sz w:val="40"/>
          <w:szCs w:val="40"/>
          <w:lang w:val="en-US"/>
        </w:rPr>
        <w:t>Frequently Asked Questions (FAQ)</w:t>
      </w:r>
    </w:p>
    <w:p w14:paraId="79166FAC" w14:textId="6577433C" w:rsidR="00EE3152" w:rsidRPr="007356B1" w:rsidRDefault="00EE3152" w:rsidP="007A697C">
      <w:pPr>
        <w:jc w:val="center"/>
        <w:rPr>
          <w:bCs/>
          <w:i/>
          <w:iCs/>
          <w:sz w:val="24"/>
          <w:szCs w:val="24"/>
          <w:lang w:val="en-US"/>
        </w:rPr>
      </w:pPr>
    </w:p>
    <w:p w14:paraId="0B934BE6" w14:textId="230F6059" w:rsidR="00E52598" w:rsidRPr="007356B1" w:rsidRDefault="00E52598" w:rsidP="00520BE6">
      <w:pPr>
        <w:jc w:val="both"/>
        <w:rPr>
          <w:b/>
          <w:bCs/>
          <w:lang w:val="en-US"/>
        </w:rPr>
      </w:pPr>
      <w:bookmarkStart w:id="0" w:name="_Toc449534653"/>
    </w:p>
    <w:p w14:paraId="603E4EEF" w14:textId="049738C7" w:rsidR="00EF3C81" w:rsidRPr="007356B1" w:rsidRDefault="00E83C6B">
      <w:pPr>
        <w:spacing w:after="160" w:line="259" w:lineRule="auto"/>
        <w:rPr>
          <w:rFonts w:asciiTheme="majorHAnsi" w:eastAsiaTheme="majorEastAsia" w:hAnsiTheme="majorHAnsi" w:cstheme="majorBidi"/>
          <w:color w:val="2E74B5" w:themeColor="accent1" w:themeShade="BF"/>
          <w:sz w:val="32"/>
          <w:szCs w:val="32"/>
          <w:lang w:val="en-US" w:eastAsia="en-US"/>
        </w:rPr>
      </w:pPr>
      <w:bookmarkStart w:id="1" w:name="_Toc11139856"/>
      <w:bookmarkEnd w:id="0"/>
      <w:r>
        <w:rPr>
          <w:b/>
          <w:bCs/>
          <w:noProof/>
          <w:lang w:val="en-US"/>
        </w:rPr>
        <mc:AlternateContent>
          <mc:Choice Requires="wps">
            <w:drawing>
              <wp:anchor distT="0" distB="0" distL="114300" distR="114300" simplePos="0" relativeHeight="251661312" behindDoc="0" locked="0" layoutInCell="1" allowOverlap="1" wp14:anchorId="17CD1857" wp14:editId="6A980333">
                <wp:simplePos x="0" y="0"/>
                <wp:positionH relativeFrom="column">
                  <wp:posOffset>1537970</wp:posOffset>
                </wp:positionH>
                <wp:positionV relativeFrom="paragraph">
                  <wp:posOffset>384175</wp:posOffset>
                </wp:positionV>
                <wp:extent cx="2772383" cy="583659"/>
                <wp:effectExtent l="0" t="0" r="0" b="635"/>
                <wp:wrapNone/>
                <wp:docPr id="4" name="Textfeld 4"/>
                <wp:cNvGraphicFramePr/>
                <a:graphic xmlns:a="http://schemas.openxmlformats.org/drawingml/2006/main">
                  <a:graphicData uri="http://schemas.microsoft.com/office/word/2010/wordprocessingShape">
                    <wps:wsp>
                      <wps:cNvSpPr txBox="1"/>
                      <wps:spPr>
                        <a:xfrm>
                          <a:off x="0" y="0"/>
                          <a:ext cx="2772383" cy="583659"/>
                        </a:xfrm>
                        <a:prstGeom prst="rect">
                          <a:avLst/>
                        </a:prstGeom>
                        <a:solidFill>
                          <a:schemeClr val="lt1"/>
                        </a:solidFill>
                        <a:ln w="6350">
                          <a:noFill/>
                        </a:ln>
                      </wps:spPr>
                      <wps:txbx>
                        <w:txbxContent>
                          <w:p w14:paraId="07A3BD4E" w14:textId="72BB8C60" w:rsidR="00217F2A" w:rsidRPr="00217F2A" w:rsidRDefault="00217F2A" w:rsidP="00217F2A">
                            <w:pPr>
                              <w:spacing w:line="240" w:lineRule="auto"/>
                              <w:jc w:val="center"/>
                              <w:rPr>
                                <w:rFonts w:ascii="Times New Roman" w:eastAsia="Times New Roman" w:hAnsi="Times New Roman" w:cs="Times New Roman"/>
                                <w:color w:val="auto"/>
                                <w:sz w:val="24"/>
                                <w:szCs w:val="24"/>
                              </w:rPr>
                            </w:pPr>
                            <w:r>
                              <w:rPr>
                                <w:rFonts w:ascii="Verdana" w:eastAsia="Times New Roman" w:hAnsi="Verdana" w:cs="Times New Roman"/>
                                <w:b/>
                                <w:bCs/>
                                <w:sz w:val="19"/>
                                <w:szCs w:val="19"/>
                              </w:rPr>
                              <w:t xml:space="preserve">Die </w:t>
                            </w:r>
                            <w:r w:rsidR="00873ABC">
                              <w:rPr>
                                <w:rFonts w:ascii="Verdana" w:eastAsia="Times New Roman" w:hAnsi="Verdana" w:cs="Times New Roman"/>
                                <w:b/>
                                <w:bCs/>
                                <w:sz w:val="19"/>
                                <w:szCs w:val="19"/>
                              </w:rPr>
                              <w:t>aktuelle</w:t>
                            </w:r>
                            <w:r>
                              <w:rPr>
                                <w:rFonts w:ascii="Verdana" w:eastAsia="Times New Roman" w:hAnsi="Verdana" w:cs="Times New Roman"/>
                                <w:b/>
                                <w:bCs/>
                                <w:sz w:val="19"/>
                                <w:szCs w:val="19"/>
                              </w:rPr>
                              <w:t xml:space="preserve"> Version dieses Dokuments finden Sie 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CD1857" id="_x0000_t202" coordsize="21600,21600" o:spt="202" path="m,l,21600r21600,l21600,xe">
                <v:stroke joinstyle="miter"/>
                <v:path gradientshapeok="t" o:connecttype="rect"/>
              </v:shapetype>
              <v:shape id="Textfeld 4" o:spid="_x0000_s1029" type="#_x0000_t202" style="position:absolute;margin-left:121.1pt;margin-top:30.25pt;width:218.3pt;height:45.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5P8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" fillcolor="white [3201]" stroked="f" strokeweight=".5pt">
                <v:textbox>
                  <w:txbxContent>
                    <w:p w14:paraId="07A3BD4E" w14:textId="72BB8C60" w:rsidR="00217F2A" w:rsidRPr="00217F2A" w:rsidRDefault="00217F2A" w:rsidP="00217F2A">
                      <w:pPr>
                        <w:spacing w:line="240" w:lineRule="auto"/>
                        <w:jc w:val="center"/>
                        <w:rPr>
                          <w:rFonts w:ascii="Times New Roman" w:eastAsia="Times New Roman" w:hAnsi="Times New Roman" w:cs="Times New Roman"/>
                          <w:color w:val="auto"/>
                          <w:sz w:val="24"/>
                          <w:szCs w:val="24"/>
                        </w:rPr>
                      </w:pPr>
                      <w:r>
                        <w:rPr>
                          <w:rFonts w:ascii="Verdana" w:eastAsia="Times New Roman" w:hAnsi="Verdana" w:cs="Times New Roman"/>
                          <w:b/>
                          <w:bCs/>
                          <w:sz w:val="19"/>
                          <w:szCs w:val="19"/>
                        </w:rPr>
                        <w:t xml:space="preserve">Die </w:t>
                      </w:r>
                      <w:r w:rsidR="00873ABC">
                        <w:rPr>
                          <w:rFonts w:ascii="Verdana" w:eastAsia="Times New Roman" w:hAnsi="Verdana" w:cs="Times New Roman"/>
                          <w:b/>
                          <w:bCs/>
                          <w:sz w:val="19"/>
                          <w:szCs w:val="19"/>
                        </w:rPr>
                        <w:t>aktuelle</w:t>
                      </w:r>
                      <w:r>
                        <w:rPr>
                          <w:rFonts w:ascii="Verdana" w:eastAsia="Times New Roman" w:hAnsi="Verdana" w:cs="Times New Roman"/>
                          <w:b/>
                          <w:bCs/>
                          <w:sz w:val="19"/>
                          <w:szCs w:val="19"/>
                        </w:rPr>
                        <w:t xml:space="preserve"> Version dieses Dokuments finden Sie unter:</w:t>
                      </w:r>
                    </w:p>
                  </w:txbxContent>
                </v:textbox>
              </v:shape>
            </w:pict>
          </mc:Fallback>
        </mc:AlternateContent>
      </w:r>
      <w:r w:rsidR="00217F2A">
        <w:rPr>
          <w:b/>
          <w:bCs/>
          <w:noProof/>
          <w:lang w:val="en-US"/>
        </w:rPr>
        <mc:AlternateContent>
          <mc:Choice Requires="wps">
            <w:drawing>
              <wp:anchor distT="0" distB="0" distL="114300" distR="114300" simplePos="0" relativeHeight="251659264" behindDoc="0" locked="0" layoutInCell="1" allowOverlap="1" wp14:anchorId="166C3135" wp14:editId="20A02267">
                <wp:simplePos x="0" y="0"/>
                <wp:positionH relativeFrom="column">
                  <wp:posOffset>1541848</wp:posOffset>
                </wp:positionH>
                <wp:positionV relativeFrom="paragraph">
                  <wp:posOffset>2460301</wp:posOffset>
                </wp:positionV>
                <wp:extent cx="2771775" cy="301557"/>
                <wp:effectExtent l="0" t="0" r="0" b="3810"/>
                <wp:wrapNone/>
                <wp:docPr id="3" name="Textfeld 3"/>
                <wp:cNvGraphicFramePr/>
                <a:graphic xmlns:a="http://schemas.openxmlformats.org/drawingml/2006/main">
                  <a:graphicData uri="http://schemas.microsoft.com/office/word/2010/wordprocessingShape">
                    <wps:wsp>
                      <wps:cNvSpPr txBox="1"/>
                      <wps:spPr>
                        <a:xfrm>
                          <a:off x="0" y="0"/>
                          <a:ext cx="2771775" cy="301557"/>
                        </a:xfrm>
                        <a:prstGeom prst="rect">
                          <a:avLst/>
                        </a:prstGeom>
                        <a:solidFill>
                          <a:schemeClr val="lt1"/>
                        </a:solidFill>
                        <a:ln w="6350">
                          <a:noFill/>
                        </a:ln>
                      </wps:spPr>
                      <wps:txbx>
                        <w:txbxContent>
                          <w:p w14:paraId="3A66C840" w14:textId="12E5EEC9" w:rsidR="00217F2A" w:rsidRPr="00217F2A" w:rsidRDefault="00217F2A" w:rsidP="00217F2A">
                            <w:pPr>
                              <w:spacing w:line="240" w:lineRule="auto"/>
                              <w:jc w:val="center"/>
                              <w:rPr>
                                <w:rFonts w:ascii="Times New Roman" w:eastAsia="Times New Roman" w:hAnsi="Times New Roman" w:cs="Times New Roman"/>
                                <w:color w:val="auto"/>
                                <w:sz w:val="24"/>
                                <w:szCs w:val="24"/>
                              </w:rPr>
                            </w:pPr>
                            <w:r w:rsidRPr="00217F2A">
                              <w:rPr>
                                <w:rFonts w:ascii="Verdana" w:eastAsia="Times New Roman" w:hAnsi="Verdana" w:cs="Times New Roman"/>
                                <w:b/>
                                <w:bCs/>
                                <w:sz w:val="19"/>
                                <w:szCs w:val="19"/>
                              </w:rPr>
                              <w:t>https://tinyurl.com/IT2S-FAQ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6C3135" id="Textfeld 3" o:spid="_x0000_s1030" type="#_x0000_t202" style="position:absolute;margin-left:121.4pt;margin-top:193.7pt;width:218.25pt;height:2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" fillcolor="white [3201]" stroked="f" strokeweight=".5pt">
                <v:textbox>
                  <w:txbxContent>
                    <w:p w14:paraId="3A66C840" w14:textId="12E5EEC9" w:rsidR="00217F2A" w:rsidRPr="00217F2A" w:rsidRDefault="00217F2A" w:rsidP="00217F2A">
                      <w:pPr>
                        <w:spacing w:line="240" w:lineRule="auto"/>
                        <w:jc w:val="center"/>
                        <w:rPr>
                          <w:rFonts w:ascii="Times New Roman" w:eastAsia="Times New Roman" w:hAnsi="Times New Roman" w:cs="Times New Roman"/>
                          <w:color w:val="auto"/>
                          <w:sz w:val="24"/>
                          <w:szCs w:val="24"/>
                        </w:rPr>
                      </w:pPr>
                      <w:r w:rsidRPr="00217F2A">
                        <w:rPr>
                          <w:rFonts w:ascii="Verdana" w:eastAsia="Times New Roman" w:hAnsi="Verdana" w:cs="Times New Roman"/>
                          <w:b/>
                          <w:bCs/>
                          <w:sz w:val="19"/>
                          <w:szCs w:val="19"/>
                        </w:rPr>
                        <w:t>https://tinyurl.com/IT2S-FAQ</w:t>
                      </w:r>
                    </w:p>
                  </w:txbxContent>
                </v:textbox>
              </v:shape>
            </w:pict>
          </mc:Fallback>
        </mc:AlternateContent>
      </w:r>
      <w:r w:rsidR="00217F2A">
        <w:rPr>
          <w:b/>
          <w:bCs/>
          <w:noProof/>
          <w:lang w:val="en-US"/>
        </w:rPr>
        <w:drawing>
          <wp:anchor distT="0" distB="0" distL="114300" distR="114300" simplePos="0" relativeHeight="251662336" behindDoc="0" locked="0" layoutInCell="1" allowOverlap="1" wp14:anchorId="1485B9DF" wp14:editId="343C10B5">
            <wp:simplePos x="0" y="0"/>
            <wp:positionH relativeFrom="column">
              <wp:posOffset>2203450</wp:posOffset>
            </wp:positionH>
            <wp:positionV relativeFrom="page">
              <wp:posOffset>8032115</wp:posOffset>
            </wp:positionV>
            <wp:extent cx="1417955" cy="1417955"/>
            <wp:effectExtent l="0" t="0" r="4445" b="4445"/>
            <wp:wrapNone/>
            <wp:docPr id="2" name="Grafik 2" descr="Ein Bild, das Kreuzworträtsel, Tex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code.png"/>
                    <pic:cNvPicPr/>
                  </pic:nvPicPr>
                  <pic:blipFill>
                    <a:blip r:embed="rId9" cstate="print">
                      <a:extLst>
                        <a:ext uri="{28A0092B-C50C-407E-A947-70E740481C1C}">
                          <a14:useLocalDpi xmlns:a14="http://schemas.microsoft.com/office/drawing/2010/main"/>
                        </a:ext>
                      </a:extLst>
                    </a:blip>
                    <a:stretch>
                      <a:fillRect/>
                    </a:stretch>
                  </pic:blipFill>
                  <pic:spPr>
                    <a:xfrm>
                      <a:off x="0" y="0"/>
                      <a:ext cx="1417955" cy="1417955"/>
                    </a:xfrm>
                    <a:prstGeom prst="rect">
                      <a:avLst/>
                    </a:prstGeom>
                  </pic:spPr>
                </pic:pic>
              </a:graphicData>
            </a:graphic>
            <wp14:sizeRelH relativeFrom="margin">
              <wp14:pctWidth>0</wp14:pctWidth>
            </wp14:sizeRelH>
            <wp14:sizeRelV relativeFrom="margin">
              <wp14:pctHeight>0</wp14:pctHeight>
            </wp14:sizeRelV>
          </wp:anchor>
        </w:drawing>
      </w:r>
      <w:r w:rsidR="00EF3C81" w:rsidRPr="007356B1">
        <w:rPr>
          <w:lang w:val="en-US"/>
        </w:rPr>
        <w:br w:type="page"/>
      </w:r>
    </w:p>
    <w:p w14:paraId="60809214" w14:textId="77B7C645" w:rsidR="005512D1" w:rsidRPr="00EF3C81" w:rsidRDefault="005512D1" w:rsidP="00EF3C81">
      <w:pPr>
        <w:pStyle w:val="berschrift1"/>
        <w:numPr>
          <w:ilvl w:val="0"/>
          <w:numId w:val="0"/>
        </w:numPr>
        <w:jc w:val="both"/>
        <w:rPr>
          <w:color w:val="000000" w:themeColor="text1"/>
        </w:rPr>
      </w:pPr>
      <w:proofErr w:type="spellStart"/>
      <w:r w:rsidRPr="00EF3C81">
        <w:rPr>
          <w:color w:val="000000" w:themeColor="text1"/>
        </w:rPr>
        <w:lastRenderedPageBreak/>
        <w:t>Lessons</w:t>
      </w:r>
      <w:proofErr w:type="spellEnd"/>
      <w:r w:rsidRPr="00EF3C81">
        <w:rPr>
          <w:color w:val="000000" w:themeColor="text1"/>
        </w:rPr>
        <w:t xml:space="preserve"> </w:t>
      </w:r>
      <w:proofErr w:type="spellStart"/>
      <w:r w:rsidRPr="00EF3C81">
        <w:rPr>
          <w:color w:val="000000" w:themeColor="text1"/>
        </w:rPr>
        <w:t>learnt</w:t>
      </w:r>
      <w:proofErr w:type="spellEnd"/>
      <w:r w:rsidRPr="00EF3C81">
        <w:rPr>
          <w:color w:val="000000" w:themeColor="text1"/>
        </w:rPr>
        <w:t xml:space="preserve"> / FAQ</w:t>
      </w:r>
      <w:bookmarkEnd w:id="1"/>
    </w:p>
    <w:p w14:paraId="3F7104AC" w14:textId="27BDC17B" w:rsidR="00602A97" w:rsidRDefault="00591ED0" w:rsidP="00224CCD">
      <w:pPr>
        <w:jc w:val="both"/>
        <w:rPr>
          <w:lang w:eastAsia="en-US"/>
        </w:rPr>
      </w:pPr>
      <w:r>
        <w:rPr>
          <w:lang w:eastAsia="en-US"/>
        </w:rPr>
        <w:t>Nachfolgend</w:t>
      </w:r>
      <w:r w:rsidR="00224CCD">
        <w:rPr>
          <w:lang w:eastAsia="en-US"/>
        </w:rPr>
        <w:t xml:space="preserve"> wird auf mögliche Stolpersteine </w:t>
      </w:r>
      <w:r w:rsidR="00602A97">
        <w:rPr>
          <w:lang w:eastAsia="en-US"/>
        </w:rPr>
        <w:t xml:space="preserve">und typische Rückfragen </w:t>
      </w:r>
      <w:r w:rsidR="00EF3C81">
        <w:rPr>
          <w:lang w:eastAsia="en-US"/>
        </w:rPr>
        <w:t xml:space="preserve">von Schülerinnen und Schülern </w:t>
      </w:r>
      <w:r w:rsidR="00602A97">
        <w:rPr>
          <w:lang w:eastAsia="en-US"/>
        </w:rPr>
        <w:t>zu den einzelnen Modulen beantwortet.</w:t>
      </w:r>
    </w:p>
    <w:p w14:paraId="6DCD1A8A" w14:textId="77777777" w:rsidR="00602A97" w:rsidRDefault="00602A97" w:rsidP="00224CCD">
      <w:pPr>
        <w:jc w:val="both"/>
        <w:rPr>
          <w:b/>
          <w:bCs/>
          <w:color w:val="2E74B5" w:themeColor="accent1" w:themeShade="BF"/>
          <w:lang w:eastAsia="en-US"/>
        </w:rPr>
      </w:pPr>
    </w:p>
    <w:p w14:paraId="20A3A691" w14:textId="77777777" w:rsidR="00AD0423" w:rsidRPr="00EF3C81" w:rsidRDefault="00AD0423" w:rsidP="00AD0423">
      <w:pPr>
        <w:jc w:val="both"/>
        <w:rPr>
          <w:color w:val="000000" w:themeColor="text1"/>
          <w:lang w:eastAsia="en-US"/>
        </w:rPr>
      </w:pPr>
      <w:r w:rsidRPr="00EF3C81">
        <w:rPr>
          <w:b/>
          <w:bCs/>
          <w:color w:val="000000" w:themeColor="text1"/>
          <w:lang w:eastAsia="en-US"/>
        </w:rPr>
        <w:t>Modul B1 – Blinzeln</w:t>
      </w:r>
    </w:p>
    <w:tbl>
      <w:tblPr>
        <w:tblStyle w:val="Stundenverlaufsskizzen"/>
        <w:tblW w:w="0" w:type="auto"/>
        <w:tblLook w:val="04A0" w:firstRow="1" w:lastRow="0" w:firstColumn="1" w:lastColumn="0" w:noHBand="0" w:noVBand="1"/>
      </w:tblPr>
      <w:tblGrid>
        <w:gridCol w:w="2836"/>
        <w:gridCol w:w="6226"/>
      </w:tblGrid>
      <w:tr w:rsidR="00EF3C81" w:rsidRPr="00EF3C81" w14:paraId="7ADC77A5" w14:textId="77777777" w:rsidTr="00EF3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4139D567" w14:textId="77777777" w:rsidR="00AD0423" w:rsidRPr="00EF3C81" w:rsidRDefault="00AD0423" w:rsidP="00EF3C81">
            <w:pPr>
              <w:jc w:val="left"/>
              <w:rPr>
                <w:color w:val="000000" w:themeColor="text1"/>
                <w:sz w:val="18"/>
                <w:szCs w:val="18"/>
                <w:lang w:eastAsia="en-US"/>
              </w:rPr>
            </w:pPr>
            <w:r w:rsidRPr="00EF3C81">
              <w:rPr>
                <w:color w:val="000000" w:themeColor="text1"/>
                <w:sz w:val="18"/>
                <w:szCs w:val="18"/>
                <w:lang w:eastAsia="en-US"/>
              </w:rPr>
              <w:t>Stolperstein</w:t>
            </w:r>
          </w:p>
        </w:tc>
        <w:tc>
          <w:tcPr>
            <w:tcW w:w="6226" w:type="dxa"/>
          </w:tcPr>
          <w:p w14:paraId="62BCAA41" w14:textId="77777777" w:rsidR="00AD0423" w:rsidRPr="00EF3C81" w:rsidRDefault="00AD0423" w:rsidP="00AD0423">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Hinweis</w:t>
            </w:r>
          </w:p>
        </w:tc>
      </w:tr>
      <w:tr w:rsidR="00EF3C81" w:rsidRPr="00EF3C81" w14:paraId="3E1EBC87" w14:textId="77777777" w:rsidTr="00EF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76E6F4B1" w14:textId="77777777" w:rsidR="00AD0423" w:rsidRPr="00EF3C81" w:rsidRDefault="00AD0423" w:rsidP="00EF3C81">
            <w:pPr>
              <w:jc w:val="left"/>
              <w:rPr>
                <w:color w:val="000000" w:themeColor="text1"/>
                <w:sz w:val="18"/>
                <w:szCs w:val="18"/>
                <w:lang w:eastAsia="en-US"/>
              </w:rPr>
            </w:pPr>
            <w:r w:rsidRPr="00EF3C81">
              <w:rPr>
                <w:color w:val="000000" w:themeColor="text1"/>
                <w:sz w:val="18"/>
                <w:szCs w:val="18"/>
                <w:lang w:eastAsia="en-US"/>
              </w:rPr>
              <w:t>Einstieg</w:t>
            </w:r>
          </w:p>
        </w:tc>
        <w:tc>
          <w:tcPr>
            <w:tcW w:w="6226" w:type="dxa"/>
          </w:tcPr>
          <w:p w14:paraId="15461EF8" w14:textId="19CF3C04" w:rsidR="00AD0423" w:rsidRPr="00EF3C81" w:rsidRDefault="00AD0423" w:rsidP="00AD0423">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 xml:space="preserve">Zum Einstieg bietet es sich an, das </w:t>
            </w:r>
            <w:proofErr w:type="spellStart"/>
            <w:r w:rsidRPr="00EF3C81">
              <w:rPr>
                <w:color w:val="000000" w:themeColor="text1"/>
                <w:sz w:val="18"/>
                <w:szCs w:val="18"/>
                <w:lang w:eastAsia="en-US"/>
              </w:rPr>
              <w:t>Blinzelspiel</w:t>
            </w:r>
            <w:proofErr w:type="spellEnd"/>
            <w:r w:rsidRPr="00EF3C81">
              <w:rPr>
                <w:color w:val="000000" w:themeColor="text1"/>
                <w:sz w:val="18"/>
                <w:szCs w:val="18"/>
                <w:lang w:eastAsia="en-US"/>
              </w:rPr>
              <w:t xml:space="preserve"> mit einer freiwilligen Person vorzuführen. Das Wort „DACH“ ist bis jetzt immer ein sehr zuverlässiges Einstiegswort gewesen</w:t>
            </w:r>
            <w:r w:rsidR="00121DCD">
              <w:rPr>
                <w:color w:val="000000" w:themeColor="text1"/>
                <w:sz w:val="18"/>
                <w:szCs w:val="18"/>
                <w:lang w:eastAsia="en-US"/>
              </w:rPr>
              <w:t>, da die Buchstaben allesamt im Alphabet recht weit vorne liegen.</w:t>
            </w:r>
          </w:p>
        </w:tc>
      </w:tr>
    </w:tbl>
    <w:p w14:paraId="61752471" w14:textId="30B6FF8C" w:rsidR="00FF5EFB" w:rsidRDefault="00FF5EFB" w:rsidP="00224CCD">
      <w:pPr>
        <w:jc w:val="both"/>
        <w:rPr>
          <w:b/>
          <w:bCs/>
          <w:color w:val="2E74B5" w:themeColor="accent1" w:themeShade="BF"/>
          <w:lang w:eastAsia="en-US"/>
        </w:rPr>
      </w:pPr>
    </w:p>
    <w:tbl>
      <w:tblPr>
        <w:tblStyle w:val="Stundenverlaufsskizzen"/>
        <w:tblW w:w="0" w:type="auto"/>
        <w:tblLook w:val="04A0" w:firstRow="1" w:lastRow="0" w:firstColumn="1" w:lastColumn="0" w:noHBand="0" w:noVBand="1"/>
      </w:tblPr>
      <w:tblGrid>
        <w:gridCol w:w="2836"/>
        <w:gridCol w:w="6226"/>
      </w:tblGrid>
      <w:tr w:rsidR="00EF3C81" w:rsidRPr="00EF3C81" w14:paraId="17F8E377" w14:textId="77777777" w:rsidTr="00EF3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72024D30" w14:textId="77777777" w:rsidR="00EF3C81" w:rsidRPr="00EF3C81" w:rsidRDefault="00EF3C81" w:rsidP="00882180">
            <w:pPr>
              <w:jc w:val="left"/>
              <w:rPr>
                <w:color w:val="000000" w:themeColor="text1"/>
                <w:sz w:val="18"/>
                <w:szCs w:val="18"/>
                <w:lang w:eastAsia="en-US"/>
              </w:rPr>
            </w:pPr>
            <w:r w:rsidRPr="00EF3C81">
              <w:rPr>
                <w:color w:val="000000" w:themeColor="text1"/>
                <w:sz w:val="18"/>
                <w:szCs w:val="18"/>
                <w:lang w:eastAsia="en-US"/>
              </w:rPr>
              <w:t>Rückfrage</w:t>
            </w:r>
          </w:p>
        </w:tc>
        <w:tc>
          <w:tcPr>
            <w:tcW w:w="6226" w:type="dxa"/>
          </w:tcPr>
          <w:p w14:paraId="5D581A61" w14:textId="77777777" w:rsidR="00EF3C81" w:rsidRPr="00EF3C81" w:rsidRDefault="00EF3C81"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Mögliche Antwort</w:t>
            </w:r>
          </w:p>
        </w:tc>
      </w:tr>
      <w:tr w:rsidR="00EF3C81" w:rsidRPr="00EF3C81" w14:paraId="3D392BEC" w14:textId="77777777" w:rsidTr="00EF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423B191B" w14:textId="77777777" w:rsidR="00EF3C81" w:rsidRPr="00EF3C81" w:rsidRDefault="00EF3C81" w:rsidP="00882180">
            <w:pPr>
              <w:jc w:val="left"/>
              <w:rPr>
                <w:color w:val="000000" w:themeColor="text1"/>
                <w:sz w:val="18"/>
                <w:szCs w:val="18"/>
                <w:lang w:eastAsia="en-US"/>
              </w:rPr>
            </w:pPr>
            <w:r w:rsidRPr="00EF3C81">
              <w:rPr>
                <w:color w:val="000000" w:themeColor="text1"/>
                <w:sz w:val="18"/>
                <w:szCs w:val="18"/>
                <w:lang w:eastAsia="en-US"/>
              </w:rPr>
              <w:t>Kann man per Blinzeln auch Bilder übertragen?</w:t>
            </w:r>
          </w:p>
        </w:tc>
        <w:tc>
          <w:tcPr>
            <w:tcW w:w="6226" w:type="dxa"/>
          </w:tcPr>
          <w:p w14:paraId="703F0895" w14:textId="77777777" w:rsidR="00EF3C81" w:rsidRPr="00EF3C81" w:rsidRDefault="00EF3C8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Klar, das dauert lange.</w:t>
            </w:r>
          </w:p>
        </w:tc>
      </w:tr>
      <w:tr w:rsidR="00EF3C81" w:rsidRPr="00EF3C81" w14:paraId="233434DB" w14:textId="77777777" w:rsidTr="00EF3C81">
        <w:tc>
          <w:tcPr>
            <w:cnfStyle w:val="001000000000" w:firstRow="0" w:lastRow="0" w:firstColumn="1" w:lastColumn="0" w:oddVBand="0" w:evenVBand="0" w:oddHBand="0" w:evenHBand="0" w:firstRowFirstColumn="0" w:firstRowLastColumn="0" w:lastRowFirstColumn="0" w:lastRowLastColumn="0"/>
            <w:tcW w:w="2836" w:type="dxa"/>
          </w:tcPr>
          <w:p w14:paraId="5556D6DF" w14:textId="77777777" w:rsidR="00EF3C81" w:rsidRPr="00EF3C81" w:rsidRDefault="00EF3C81" w:rsidP="00882180">
            <w:pPr>
              <w:jc w:val="left"/>
              <w:rPr>
                <w:color w:val="000000" w:themeColor="text1"/>
                <w:sz w:val="18"/>
                <w:szCs w:val="18"/>
                <w:lang w:eastAsia="en-US"/>
              </w:rPr>
            </w:pPr>
            <w:r w:rsidRPr="00EF3C81">
              <w:rPr>
                <w:color w:val="000000" w:themeColor="text1"/>
                <w:sz w:val="18"/>
                <w:szCs w:val="18"/>
                <w:lang w:eastAsia="en-US"/>
              </w:rPr>
              <w:t xml:space="preserve">Stellt ein Computerbildschirm die Bilder </w:t>
            </w:r>
            <w:proofErr w:type="gramStart"/>
            <w:r w:rsidRPr="00EF3C81">
              <w:rPr>
                <w:color w:val="000000" w:themeColor="text1"/>
                <w:sz w:val="18"/>
                <w:szCs w:val="18"/>
                <w:lang w:eastAsia="en-US"/>
              </w:rPr>
              <w:t>wirklich so</w:t>
            </w:r>
            <w:proofErr w:type="gramEnd"/>
            <w:r w:rsidRPr="00EF3C81">
              <w:rPr>
                <w:color w:val="000000" w:themeColor="text1"/>
                <w:sz w:val="18"/>
                <w:szCs w:val="18"/>
                <w:lang w:eastAsia="en-US"/>
              </w:rPr>
              <w:t xml:space="preserve"> dar wie im Arbeitsblatt.</w:t>
            </w:r>
          </w:p>
        </w:tc>
        <w:tc>
          <w:tcPr>
            <w:tcW w:w="6226" w:type="dxa"/>
          </w:tcPr>
          <w:p w14:paraId="7F7E168E" w14:textId="77777777" w:rsidR="00EF3C81" w:rsidRPr="00EF3C81" w:rsidRDefault="00EF3C8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Nein. Im Arbeitsblatt wird nur ein Beispiel gegeben, wie Bilder mit Hilfe von Zahlen codiert und auch wieder decodiert werden können.</w:t>
            </w:r>
          </w:p>
        </w:tc>
      </w:tr>
      <w:tr w:rsidR="00EF3C81" w:rsidRPr="00EF3C81" w14:paraId="2DA6AF87" w14:textId="77777777" w:rsidTr="00EF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24DC855C" w14:textId="77777777" w:rsidR="00EF3C81" w:rsidRPr="00EF3C81" w:rsidRDefault="00EF3C81" w:rsidP="00882180">
            <w:pPr>
              <w:jc w:val="left"/>
              <w:rPr>
                <w:color w:val="000000" w:themeColor="text1"/>
                <w:sz w:val="18"/>
                <w:szCs w:val="18"/>
                <w:lang w:eastAsia="en-US"/>
              </w:rPr>
            </w:pPr>
            <w:r w:rsidRPr="00EF3C81">
              <w:rPr>
                <w:color w:val="000000" w:themeColor="text1"/>
                <w:sz w:val="18"/>
                <w:szCs w:val="18"/>
                <w:lang w:eastAsia="en-US"/>
              </w:rPr>
              <w:t>Wie stellt ein Computer die Bilder dar?</w:t>
            </w:r>
          </w:p>
        </w:tc>
        <w:tc>
          <w:tcPr>
            <w:tcW w:w="6226" w:type="dxa"/>
          </w:tcPr>
          <w:p w14:paraId="3AF4DF0F" w14:textId="77777777" w:rsidR="00EF3C81" w:rsidRPr="00EF3C81" w:rsidRDefault="00EF3C8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Das ist eine sehr interessante, aber auch ausschweifende Frage.</w:t>
            </w:r>
          </w:p>
          <w:p w14:paraId="5F1E049C" w14:textId="77777777" w:rsidR="00EF3C81" w:rsidRPr="00EF3C81" w:rsidRDefault="00EF3C8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 xml:space="preserve">Hier ist daher ein </w:t>
            </w:r>
            <w:proofErr w:type="gramStart"/>
            <w:r w:rsidRPr="00EF3C81">
              <w:rPr>
                <w:color w:val="000000" w:themeColor="text1"/>
                <w:sz w:val="18"/>
                <w:szCs w:val="18"/>
                <w:lang w:eastAsia="en-US"/>
              </w:rPr>
              <w:t>tolles</w:t>
            </w:r>
            <w:proofErr w:type="gramEnd"/>
            <w:r w:rsidRPr="00EF3C81">
              <w:rPr>
                <w:color w:val="000000" w:themeColor="text1"/>
                <w:sz w:val="18"/>
                <w:szCs w:val="18"/>
                <w:lang w:eastAsia="en-US"/>
              </w:rPr>
              <w:t xml:space="preserve"> Video zur Geschichte von Computergrafiken:</w:t>
            </w:r>
          </w:p>
          <w:p w14:paraId="1DA3BD6D" w14:textId="77777777" w:rsidR="00EF3C81" w:rsidRPr="00EF3C81" w:rsidRDefault="00000000"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hyperlink r:id="rId10" w:history="1">
              <w:r w:rsidR="00EF3C81" w:rsidRPr="00EF3C81">
                <w:rPr>
                  <w:rStyle w:val="Hyperlink"/>
                  <w:color w:val="000000" w:themeColor="text1"/>
                  <w:sz w:val="18"/>
                  <w:szCs w:val="18"/>
                </w:rPr>
                <w:t>https://youtu.be/Tfh0ytz8S0k</w:t>
              </w:r>
            </w:hyperlink>
          </w:p>
        </w:tc>
      </w:tr>
      <w:tr w:rsidR="00EF3C81" w:rsidRPr="00EF3C81" w14:paraId="2F13E727" w14:textId="77777777" w:rsidTr="00EF3C81">
        <w:tc>
          <w:tcPr>
            <w:cnfStyle w:val="001000000000" w:firstRow="0" w:lastRow="0" w:firstColumn="1" w:lastColumn="0" w:oddVBand="0" w:evenVBand="0" w:oddHBand="0" w:evenHBand="0" w:firstRowFirstColumn="0" w:firstRowLastColumn="0" w:lastRowFirstColumn="0" w:lastRowLastColumn="0"/>
            <w:tcW w:w="2836" w:type="dxa"/>
          </w:tcPr>
          <w:p w14:paraId="6EA898F8" w14:textId="77777777" w:rsidR="00EF3C81" w:rsidRPr="00EF3C81" w:rsidRDefault="00EF3C81" w:rsidP="00882180">
            <w:pPr>
              <w:jc w:val="left"/>
              <w:rPr>
                <w:color w:val="000000" w:themeColor="text1"/>
                <w:sz w:val="18"/>
                <w:szCs w:val="18"/>
                <w:lang w:eastAsia="en-US"/>
              </w:rPr>
            </w:pPr>
            <w:r w:rsidRPr="00EF3C81">
              <w:rPr>
                <w:color w:val="000000" w:themeColor="text1"/>
                <w:sz w:val="18"/>
                <w:szCs w:val="18"/>
                <w:lang w:eastAsia="en-US"/>
              </w:rPr>
              <w:t xml:space="preserve">Hat Herr </w:t>
            </w:r>
            <w:proofErr w:type="spellStart"/>
            <w:r w:rsidRPr="00EF3C81">
              <w:rPr>
                <w:color w:val="000000" w:themeColor="text1"/>
                <w:sz w:val="18"/>
                <w:szCs w:val="18"/>
                <w:lang w:eastAsia="en-US"/>
              </w:rPr>
              <w:t>Bauby</w:t>
            </w:r>
            <w:proofErr w:type="spellEnd"/>
            <w:r w:rsidRPr="00EF3C81">
              <w:rPr>
                <w:color w:val="000000" w:themeColor="text1"/>
                <w:sz w:val="18"/>
                <w:szCs w:val="18"/>
                <w:lang w:eastAsia="en-US"/>
              </w:rPr>
              <w:t xml:space="preserve"> auch so eine Tafel zum Blinzeln benutzt?</w:t>
            </w:r>
          </w:p>
        </w:tc>
        <w:tc>
          <w:tcPr>
            <w:tcW w:w="6226" w:type="dxa"/>
          </w:tcPr>
          <w:p w14:paraId="55015482" w14:textId="205B5C6E" w:rsidR="00EF3C81" w:rsidRPr="00EF3C81" w:rsidRDefault="00EF3C8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 xml:space="preserve">„Jein“, es wurde mit einer Tafel gearbeitet, die jedoch nach Häufigkeit der Buchstaben im französischen Alphabet sortiert war. Dieses Verfahren nennt </w:t>
            </w:r>
            <w:r w:rsidR="00873ABC" w:rsidRPr="00EF3C81">
              <w:rPr>
                <w:color w:val="000000" w:themeColor="text1"/>
                <w:sz w:val="18"/>
                <w:szCs w:val="18"/>
                <w:lang w:eastAsia="en-US"/>
              </w:rPr>
              <w:t>man</w:t>
            </w:r>
            <w:r w:rsidR="00873ABC">
              <w:rPr>
                <w:color w:val="000000" w:themeColor="text1"/>
                <w:sz w:val="18"/>
                <w:szCs w:val="18"/>
                <w:lang w:eastAsia="en-US"/>
              </w:rPr>
              <w:t xml:space="preserve"> auch</w:t>
            </w:r>
            <w:r w:rsidRPr="00EF3C81">
              <w:rPr>
                <w:color w:val="000000" w:themeColor="text1"/>
                <w:sz w:val="18"/>
                <w:szCs w:val="18"/>
                <w:lang w:eastAsia="en-US"/>
              </w:rPr>
              <w:t xml:space="preserve"> </w:t>
            </w:r>
            <w:r w:rsidRPr="00EF3C81">
              <w:rPr>
                <w:i/>
                <w:iCs/>
                <w:color w:val="000000" w:themeColor="text1"/>
                <w:sz w:val="18"/>
                <w:szCs w:val="18"/>
                <w:lang w:eastAsia="en-US"/>
              </w:rPr>
              <w:t>Partner-</w:t>
            </w:r>
            <w:proofErr w:type="spellStart"/>
            <w:r w:rsidRPr="00EF3C81">
              <w:rPr>
                <w:i/>
                <w:iCs/>
                <w:color w:val="000000" w:themeColor="text1"/>
                <w:sz w:val="18"/>
                <w:szCs w:val="18"/>
                <w:lang w:eastAsia="en-US"/>
              </w:rPr>
              <w:t>assisted</w:t>
            </w:r>
            <w:proofErr w:type="spellEnd"/>
            <w:r w:rsidRPr="00EF3C81">
              <w:rPr>
                <w:i/>
                <w:iCs/>
                <w:color w:val="000000" w:themeColor="text1"/>
                <w:sz w:val="18"/>
                <w:szCs w:val="18"/>
                <w:lang w:eastAsia="en-US"/>
              </w:rPr>
              <w:t xml:space="preserve"> </w:t>
            </w:r>
            <w:proofErr w:type="spellStart"/>
            <w:r w:rsidRPr="00EF3C81">
              <w:rPr>
                <w:i/>
                <w:iCs/>
                <w:color w:val="000000" w:themeColor="text1"/>
                <w:sz w:val="18"/>
                <w:szCs w:val="18"/>
                <w:lang w:eastAsia="en-US"/>
              </w:rPr>
              <w:t>scanning</w:t>
            </w:r>
            <w:proofErr w:type="spellEnd"/>
            <w:r w:rsidRPr="00EF3C81">
              <w:rPr>
                <w:color w:val="000000" w:themeColor="text1"/>
                <w:sz w:val="18"/>
                <w:szCs w:val="18"/>
                <w:lang w:eastAsia="en-US"/>
              </w:rPr>
              <w:t>.</w:t>
            </w:r>
          </w:p>
        </w:tc>
      </w:tr>
      <w:tr w:rsidR="00EF3C81" w:rsidRPr="00EF3C81" w14:paraId="6433A70D" w14:textId="77777777" w:rsidTr="00EF3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29979A89" w14:textId="77777777" w:rsidR="00EF3C81" w:rsidRPr="00EF3C81" w:rsidRDefault="00EF3C81" w:rsidP="00882180">
            <w:pPr>
              <w:jc w:val="left"/>
              <w:rPr>
                <w:color w:val="000000" w:themeColor="text1"/>
                <w:sz w:val="18"/>
                <w:szCs w:val="18"/>
                <w:lang w:eastAsia="en-US"/>
              </w:rPr>
            </w:pPr>
            <w:r w:rsidRPr="00EF3C81">
              <w:rPr>
                <w:color w:val="000000" w:themeColor="text1"/>
                <w:sz w:val="18"/>
                <w:szCs w:val="18"/>
                <w:lang w:eastAsia="en-US"/>
              </w:rPr>
              <w:t>Wo kommen Kommunikations-protokolle noch vor?</w:t>
            </w:r>
          </w:p>
        </w:tc>
        <w:tc>
          <w:tcPr>
            <w:tcW w:w="6226" w:type="dxa"/>
          </w:tcPr>
          <w:p w14:paraId="38104BAB" w14:textId="095439E7" w:rsidR="00EF3C81" w:rsidRPr="00EF3C81" w:rsidRDefault="00EF3C8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F3C81">
              <w:rPr>
                <w:color w:val="000000" w:themeColor="text1"/>
                <w:sz w:val="18"/>
                <w:szCs w:val="18"/>
                <w:lang w:eastAsia="en-US"/>
              </w:rPr>
              <w:t xml:space="preserve">Überall und immer, wenn Informationen von A nach B übertragen werden müssen.  Die Hardware im Computer hält sich an Regeln, wer wann welche </w:t>
            </w:r>
            <w:r w:rsidR="00121DCD">
              <w:rPr>
                <w:color w:val="000000" w:themeColor="text1"/>
                <w:sz w:val="18"/>
                <w:szCs w:val="18"/>
                <w:lang w:eastAsia="en-US"/>
              </w:rPr>
              <w:t>Daten</w:t>
            </w:r>
            <w:r w:rsidRPr="00EF3C81">
              <w:rPr>
                <w:color w:val="000000" w:themeColor="text1"/>
                <w:sz w:val="18"/>
                <w:szCs w:val="18"/>
                <w:lang w:eastAsia="en-US"/>
              </w:rPr>
              <w:t xml:space="preserve"> speichern, schreiben oder lesen darf. Computer im Internet halten sich an strenge Regeln, wie lang eine Nachricht sein darf und welche Metadaten für den Versand notwendig sind. Aber auch im Klassenzimmer gibt es solche Kommunikationsprotokolle: „Schweigen, melden und dann reden“ stellt sicher, dass man verstanden wird.</w:t>
            </w:r>
          </w:p>
        </w:tc>
      </w:tr>
      <w:tr w:rsidR="00121DCD" w:rsidRPr="00EF3C81" w14:paraId="1611D9CA" w14:textId="77777777" w:rsidTr="00EF3C81">
        <w:tc>
          <w:tcPr>
            <w:cnfStyle w:val="001000000000" w:firstRow="0" w:lastRow="0" w:firstColumn="1" w:lastColumn="0" w:oddVBand="0" w:evenVBand="0" w:oddHBand="0" w:evenHBand="0" w:firstRowFirstColumn="0" w:firstRowLastColumn="0" w:lastRowFirstColumn="0" w:lastRowLastColumn="0"/>
            <w:tcW w:w="2836" w:type="dxa"/>
          </w:tcPr>
          <w:p w14:paraId="4C4FCF84" w14:textId="498EFCE8" w:rsidR="00121DCD" w:rsidRPr="00EF3C81" w:rsidRDefault="00121DCD" w:rsidP="00121DCD">
            <w:pPr>
              <w:jc w:val="left"/>
              <w:rPr>
                <w:color w:val="000000" w:themeColor="text1"/>
                <w:sz w:val="18"/>
                <w:szCs w:val="18"/>
                <w:lang w:eastAsia="en-US"/>
              </w:rPr>
            </w:pPr>
            <w:r>
              <w:rPr>
                <w:color w:val="000000" w:themeColor="text1"/>
                <w:sz w:val="18"/>
                <w:szCs w:val="18"/>
                <w:lang w:eastAsia="en-US"/>
              </w:rPr>
              <w:t>Was ist der Unterschied zwischen Zeichen, Daten, Informationen und Wissen?</w:t>
            </w:r>
          </w:p>
        </w:tc>
        <w:tc>
          <w:tcPr>
            <w:tcW w:w="6226" w:type="dxa"/>
          </w:tcPr>
          <w:p w14:paraId="2CD8D937" w14:textId="512E5B16" w:rsidR="00121DCD" w:rsidRPr="00E4306E" w:rsidRDefault="00121DCD"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Pr>
                <w:color w:val="000000" w:themeColor="text1"/>
                <w:sz w:val="18"/>
                <w:szCs w:val="18"/>
                <w:lang w:eastAsia="en-US"/>
              </w:rPr>
              <w:t xml:space="preserve">Werden </w:t>
            </w:r>
            <w:r w:rsidRPr="00E4306E">
              <w:rPr>
                <w:i/>
                <w:iCs/>
                <w:color w:val="000000" w:themeColor="text1"/>
                <w:sz w:val="18"/>
                <w:szCs w:val="18"/>
                <w:lang w:eastAsia="en-US"/>
              </w:rPr>
              <w:t>Zeichen</w:t>
            </w:r>
            <w:r>
              <w:rPr>
                <w:color w:val="000000" w:themeColor="text1"/>
                <w:sz w:val="18"/>
                <w:szCs w:val="18"/>
                <w:lang w:eastAsia="en-US"/>
              </w:rPr>
              <w:t xml:space="preserve"> (</w:t>
            </w:r>
            <w:proofErr w:type="spellStart"/>
            <w:r>
              <w:rPr>
                <w:color w:val="000000" w:themeColor="text1"/>
                <w:sz w:val="18"/>
                <w:szCs w:val="18"/>
                <w:lang w:eastAsia="en-US"/>
              </w:rPr>
              <w:t>bspw</w:t>
            </w:r>
            <w:proofErr w:type="spellEnd"/>
            <w:r>
              <w:rPr>
                <w:color w:val="000000" w:themeColor="text1"/>
                <w:sz w:val="18"/>
                <w:szCs w:val="18"/>
                <w:lang w:eastAsia="en-US"/>
              </w:rPr>
              <w:t xml:space="preserve"> „A“, „e“, „ü“, „1“, „8“, „@“, …) in eine</w:t>
            </w:r>
            <w:r w:rsidR="00E4306E">
              <w:rPr>
                <w:color w:val="000000" w:themeColor="text1"/>
                <w:sz w:val="18"/>
                <w:szCs w:val="18"/>
                <w:lang w:eastAsia="en-US"/>
              </w:rPr>
              <w:t xml:space="preserve"> </w:t>
            </w:r>
            <w:r w:rsidR="00E4306E" w:rsidRPr="00E4306E">
              <w:rPr>
                <w:i/>
                <w:iCs/>
                <w:color w:val="000000" w:themeColor="text1"/>
                <w:sz w:val="18"/>
                <w:szCs w:val="18"/>
                <w:lang w:eastAsia="en-US"/>
              </w:rPr>
              <w:t>Syntax</w:t>
            </w:r>
            <w:r w:rsidR="00E4306E">
              <w:rPr>
                <w:color w:val="000000" w:themeColor="text1"/>
                <w:sz w:val="18"/>
                <w:szCs w:val="18"/>
                <w:lang w:eastAsia="en-US"/>
              </w:rPr>
              <w:t xml:space="preserve"> gebracht, so spricht man von Daten (bspw. „Müller“). Erst wenn diese Daten in einen </w:t>
            </w:r>
            <w:r w:rsidR="00E4306E" w:rsidRPr="00E4306E">
              <w:rPr>
                <w:i/>
                <w:iCs/>
                <w:color w:val="000000" w:themeColor="text1"/>
                <w:sz w:val="18"/>
                <w:szCs w:val="18"/>
                <w:lang w:eastAsia="en-US"/>
              </w:rPr>
              <w:t>Kontext</w:t>
            </w:r>
            <w:r w:rsidR="00E4306E">
              <w:rPr>
                <w:color w:val="000000" w:themeColor="text1"/>
                <w:sz w:val="18"/>
                <w:szCs w:val="18"/>
                <w:lang w:eastAsia="en-US"/>
              </w:rPr>
              <w:t xml:space="preserve"> gebracht werden, lassen sich </w:t>
            </w:r>
            <w:r w:rsidR="00E4306E" w:rsidRPr="00E4306E">
              <w:rPr>
                <w:i/>
                <w:iCs/>
                <w:color w:val="000000" w:themeColor="text1"/>
                <w:sz w:val="18"/>
                <w:szCs w:val="18"/>
                <w:lang w:eastAsia="en-US"/>
              </w:rPr>
              <w:t>Informationen</w:t>
            </w:r>
            <w:r w:rsidR="00E4306E">
              <w:rPr>
                <w:color w:val="000000" w:themeColor="text1"/>
                <w:sz w:val="18"/>
                <w:szCs w:val="18"/>
                <w:lang w:eastAsia="en-US"/>
              </w:rPr>
              <w:t xml:space="preserve"> aus ihnen ziehen (bspw. kann „Müller“ je nach Kontext einen Nachnamen oder eine Berufsbezeichnung darstellen). Erst die Vernetzung von Informationen erzeugt </w:t>
            </w:r>
            <w:r w:rsidR="00E4306E">
              <w:rPr>
                <w:i/>
                <w:iCs/>
                <w:color w:val="000000" w:themeColor="text1"/>
                <w:sz w:val="18"/>
                <w:szCs w:val="18"/>
                <w:lang w:eastAsia="en-US"/>
              </w:rPr>
              <w:t>Wissen</w:t>
            </w:r>
            <w:r w:rsidR="00E4306E">
              <w:rPr>
                <w:color w:val="000000" w:themeColor="text1"/>
                <w:sz w:val="18"/>
                <w:szCs w:val="18"/>
                <w:lang w:eastAsia="en-US"/>
              </w:rPr>
              <w:t xml:space="preserve"> (bspw. „Frau Müller wohnt in Hannover“).</w:t>
            </w:r>
          </w:p>
        </w:tc>
      </w:tr>
    </w:tbl>
    <w:p w14:paraId="77766470" w14:textId="13F820F0" w:rsidR="00EF3C81" w:rsidRDefault="00EF3C81" w:rsidP="00224CCD">
      <w:pPr>
        <w:jc w:val="both"/>
        <w:rPr>
          <w:b/>
          <w:bCs/>
          <w:color w:val="2E74B5" w:themeColor="accent1" w:themeShade="BF"/>
          <w:lang w:eastAsia="en-US"/>
        </w:rPr>
      </w:pPr>
    </w:p>
    <w:p w14:paraId="7DE56FB1" w14:textId="77777777" w:rsidR="003A2921" w:rsidRDefault="003A2921">
      <w:pPr>
        <w:spacing w:after="160" w:line="259" w:lineRule="auto"/>
        <w:rPr>
          <w:b/>
          <w:bCs/>
          <w:color w:val="000000" w:themeColor="text1"/>
          <w:lang w:eastAsia="en-US"/>
        </w:rPr>
      </w:pPr>
      <w:r>
        <w:rPr>
          <w:b/>
          <w:bCs/>
          <w:color w:val="000000" w:themeColor="text1"/>
          <w:lang w:eastAsia="en-US"/>
        </w:rPr>
        <w:br w:type="page"/>
      </w:r>
    </w:p>
    <w:p w14:paraId="08E722F7" w14:textId="180B205E" w:rsidR="00B41AD0" w:rsidRPr="00E66F6B" w:rsidRDefault="00B41AD0" w:rsidP="00B41AD0">
      <w:pPr>
        <w:jc w:val="both"/>
        <w:rPr>
          <w:color w:val="000000" w:themeColor="text1"/>
          <w:lang w:eastAsia="en-US"/>
        </w:rPr>
      </w:pPr>
      <w:r w:rsidRPr="00E66F6B">
        <w:rPr>
          <w:b/>
          <w:bCs/>
          <w:color w:val="000000" w:themeColor="text1"/>
          <w:lang w:eastAsia="en-US"/>
        </w:rPr>
        <w:lastRenderedPageBreak/>
        <w:t>Modul B2 – Internet</w:t>
      </w:r>
    </w:p>
    <w:tbl>
      <w:tblPr>
        <w:tblStyle w:val="Stundenverlaufsskizzen"/>
        <w:tblW w:w="0" w:type="auto"/>
        <w:tblLook w:val="04A0" w:firstRow="1" w:lastRow="0" w:firstColumn="1" w:lastColumn="0" w:noHBand="0" w:noVBand="1"/>
      </w:tblPr>
      <w:tblGrid>
        <w:gridCol w:w="2856"/>
        <w:gridCol w:w="6206"/>
      </w:tblGrid>
      <w:tr w:rsidR="00E66F6B" w:rsidRPr="00E66F6B" w14:paraId="0C857E15"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26350031" w14:textId="77777777" w:rsidR="00B41AD0" w:rsidRPr="00E66F6B" w:rsidRDefault="00B41AD0" w:rsidP="00E66F6B">
            <w:pPr>
              <w:jc w:val="left"/>
              <w:rPr>
                <w:color w:val="000000" w:themeColor="text1"/>
                <w:sz w:val="18"/>
                <w:szCs w:val="18"/>
                <w:lang w:eastAsia="en-US"/>
              </w:rPr>
            </w:pPr>
            <w:r w:rsidRPr="00E66F6B">
              <w:rPr>
                <w:color w:val="000000" w:themeColor="text1"/>
                <w:sz w:val="18"/>
                <w:szCs w:val="18"/>
                <w:lang w:eastAsia="en-US"/>
              </w:rPr>
              <w:t>Stolperstein</w:t>
            </w:r>
          </w:p>
        </w:tc>
        <w:tc>
          <w:tcPr>
            <w:tcW w:w="6206" w:type="dxa"/>
          </w:tcPr>
          <w:p w14:paraId="5A55114C" w14:textId="77777777" w:rsidR="00B41AD0" w:rsidRPr="00E66F6B" w:rsidRDefault="00B41AD0" w:rsidP="004857F3">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Hinweis</w:t>
            </w:r>
          </w:p>
        </w:tc>
      </w:tr>
      <w:tr w:rsidR="00E66F6B" w:rsidRPr="00E66F6B" w14:paraId="50D53D0C"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7842AD90" w14:textId="43996181" w:rsidR="00B41AD0" w:rsidRPr="00E66F6B" w:rsidRDefault="00B41AD0" w:rsidP="00E66F6B">
            <w:pPr>
              <w:jc w:val="left"/>
              <w:rPr>
                <w:color w:val="000000" w:themeColor="text1"/>
                <w:sz w:val="18"/>
                <w:szCs w:val="18"/>
                <w:lang w:eastAsia="en-US"/>
              </w:rPr>
            </w:pPr>
            <w:r w:rsidRPr="00E66F6B">
              <w:rPr>
                <w:color w:val="000000" w:themeColor="text1"/>
                <w:sz w:val="18"/>
                <w:szCs w:val="18"/>
                <w:lang w:eastAsia="en-US"/>
              </w:rPr>
              <w:t xml:space="preserve">Die </w:t>
            </w:r>
            <w:proofErr w:type="spellStart"/>
            <w:r w:rsidR="00E66F6B">
              <w:rPr>
                <w:color w:val="000000" w:themeColor="text1"/>
                <w:sz w:val="18"/>
                <w:szCs w:val="18"/>
                <w:lang w:eastAsia="en-US"/>
              </w:rPr>
              <w:t>SuS</w:t>
            </w:r>
            <w:proofErr w:type="spellEnd"/>
            <w:r w:rsidRPr="00E66F6B">
              <w:rPr>
                <w:color w:val="000000" w:themeColor="text1"/>
                <w:sz w:val="18"/>
                <w:szCs w:val="18"/>
                <w:lang w:eastAsia="en-US"/>
              </w:rPr>
              <w:t xml:space="preserve"> blättern das Protokollheft nicht zur richtigen Zeit um.</w:t>
            </w:r>
          </w:p>
        </w:tc>
        <w:tc>
          <w:tcPr>
            <w:tcW w:w="6206" w:type="dxa"/>
          </w:tcPr>
          <w:p w14:paraId="31096786" w14:textId="5809204D" w:rsidR="00B41AD0" w:rsidRPr="00E66F6B" w:rsidRDefault="00B41AD0" w:rsidP="004857F3">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Weisen Sie die </w:t>
            </w:r>
            <w:proofErr w:type="spellStart"/>
            <w:r w:rsidR="00E66F6B">
              <w:rPr>
                <w:color w:val="000000" w:themeColor="text1"/>
                <w:sz w:val="18"/>
                <w:szCs w:val="18"/>
                <w:lang w:eastAsia="en-US"/>
              </w:rPr>
              <w:t>SuS</w:t>
            </w:r>
            <w:proofErr w:type="spellEnd"/>
            <w:r w:rsidRPr="00E66F6B">
              <w:rPr>
                <w:color w:val="000000" w:themeColor="text1"/>
                <w:sz w:val="18"/>
                <w:szCs w:val="18"/>
                <w:lang w:eastAsia="en-US"/>
              </w:rPr>
              <w:t xml:space="preserve"> explizit darauf hin, dass nur der Empfänger für das Umblättern verantwortlich ist. </w:t>
            </w:r>
          </w:p>
        </w:tc>
      </w:tr>
      <w:tr w:rsidR="00E66F6B" w:rsidRPr="00E66F6B" w14:paraId="379FD626" w14:textId="77777777" w:rsidTr="00E66F6B">
        <w:tc>
          <w:tcPr>
            <w:cnfStyle w:val="001000000000" w:firstRow="0" w:lastRow="0" w:firstColumn="1" w:lastColumn="0" w:oddVBand="0" w:evenVBand="0" w:oddHBand="0" w:evenHBand="0" w:firstRowFirstColumn="0" w:firstRowLastColumn="0" w:lastRowFirstColumn="0" w:lastRowLastColumn="0"/>
            <w:tcW w:w="2856" w:type="dxa"/>
          </w:tcPr>
          <w:p w14:paraId="1F93C622" w14:textId="725C160A" w:rsidR="00B41AD0" w:rsidRPr="00E66F6B" w:rsidRDefault="00B41AD0" w:rsidP="00E66F6B">
            <w:pPr>
              <w:jc w:val="left"/>
              <w:rPr>
                <w:color w:val="000000" w:themeColor="text1"/>
                <w:sz w:val="18"/>
                <w:szCs w:val="18"/>
                <w:lang w:eastAsia="en-US"/>
              </w:rPr>
            </w:pPr>
            <w:r w:rsidRPr="00E66F6B">
              <w:rPr>
                <w:color w:val="000000" w:themeColor="text1"/>
                <w:sz w:val="18"/>
                <w:szCs w:val="18"/>
                <w:lang w:eastAsia="en-US"/>
              </w:rPr>
              <w:t xml:space="preserve">Die </w:t>
            </w:r>
            <w:proofErr w:type="spellStart"/>
            <w:r w:rsidR="00E66F6B">
              <w:rPr>
                <w:color w:val="000000" w:themeColor="text1"/>
                <w:sz w:val="18"/>
                <w:szCs w:val="18"/>
                <w:lang w:eastAsia="en-US"/>
              </w:rPr>
              <w:t>SuS</w:t>
            </w:r>
            <w:proofErr w:type="spellEnd"/>
            <w:r w:rsidRPr="00E66F6B">
              <w:rPr>
                <w:color w:val="000000" w:themeColor="text1"/>
                <w:sz w:val="18"/>
                <w:szCs w:val="18"/>
                <w:lang w:eastAsia="en-US"/>
              </w:rPr>
              <w:t xml:space="preserve"> laufen mit dem Protokollheft zu den entsprechenden Stationen.</w:t>
            </w:r>
          </w:p>
        </w:tc>
        <w:tc>
          <w:tcPr>
            <w:tcW w:w="6206" w:type="dxa"/>
          </w:tcPr>
          <w:p w14:paraId="0324D8DA" w14:textId="4EF0BAC1" w:rsidR="00B41AD0" w:rsidRPr="00E66F6B" w:rsidRDefault="00B41AD0" w:rsidP="004857F3">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Auch hier ist der Hinweis an die </w:t>
            </w:r>
            <w:proofErr w:type="spellStart"/>
            <w:r w:rsidR="00E66F6B">
              <w:rPr>
                <w:color w:val="000000" w:themeColor="text1"/>
                <w:sz w:val="18"/>
                <w:szCs w:val="18"/>
                <w:lang w:eastAsia="en-US"/>
              </w:rPr>
              <w:t>SuS</w:t>
            </w:r>
            <w:proofErr w:type="spellEnd"/>
            <w:r w:rsidRPr="00E66F6B">
              <w:rPr>
                <w:color w:val="000000" w:themeColor="text1"/>
                <w:sz w:val="18"/>
                <w:szCs w:val="18"/>
                <w:lang w:eastAsia="en-US"/>
              </w:rPr>
              <w:t xml:space="preserve"> angebracht, dass Computer und Netzwerkkomponenten keine Beine haben.</w:t>
            </w:r>
          </w:p>
        </w:tc>
      </w:tr>
      <w:tr w:rsidR="00E66F6B" w:rsidRPr="00E66F6B" w14:paraId="382313D7"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09E73711" w14:textId="77777777" w:rsidR="00B41AD0" w:rsidRPr="00E66F6B" w:rsidRDefault="00B41AD0" w:rsidP="00E66F6B">
            <w:pPr>
              <w:jc w:val="left"/>
              <w:rPr>
                <w:color w:val="000000" w:themeColor="text1"/>
                <w:sz w:val="18"/>
                <w:szCs w:val="18"/>
                <w:lang w:eastAsia="en-US"/>
              </w:rPr>
            </w:pPr>
            <w:r w:rsidRPr="00E66F6B">
              <w:rPr>
                <w:color w:val="000000" w:themeColor="text1"/>
                <w:sz w:val="18"/>
                <w:szCs w:val="18"/>
                <w:lang w:eastAsia="en-US"/>
              </w:rPr>
              <w:t>Position des DNS im Modellaufbau</w:t>
            </w:r>
          </w:p>
        </w:tc>
        <w:tc>
          <w:tcPr>
            <w:tcW w:w="6206" w:type="dxa"/>
          </w:tcPr>
          <w:p w14:paraId="063847B1" w14:textId="77777777" w:rsidR="00B41AD0" w:rsidRPr="00E66F6B" w:rsidRDefault="00B41AD0" w:rsidP="004857F3">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Üblicherweise verfügen die einzelnen Internet-Service-Provider über eigene DNS-Server. Im Modellaufbau ist die Positionierung des DNS aber an anderer Stelle vorgesehen. Hierauf sollte beim Aufbau des Modells hingewiesen werden.</w:t>
            </w:r>
          </w:p>
        </w:tc>
      </w:tr>
    </w:tbl>
    <w:p w14:paraId="5A54392A" w14:textId="69DA52F8" w:rsidR="00393646" w:rsidRDefault="00393646" w:rsidP="00224CCD">
      <w:pPr>
        <w:jc w:val="both"/>
        <w:rPr>
          <w:lang w:eastAsia="en-US"/>
        </w:rPr>
      </w:pPr>
    </w:p>
    <w:tbl>
      <w:tblPr>
        <w:tblStyle w:val="Stundenverlaufsskizzen"/>
        <w:tblW w:w="0" w:type="auto"/>
        <w:tblLook w:val="04A0" w:firstRow="1" w:lastRow="0" w:firstColumn="1" w:lastColumn="0" w:noHBand="0" w:noVBand="1"/>
      </w:tblPr>
      <w:tblGrid>
        <w:gridCol w:w="2856"/>
        <w:gridCol w:w="6206"/>
      </w:tblGrid>
      <w:tr w:rsidR="00E66F6B" w:rsidRPr="00E66F6B" w14:paraId="033A7761"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1020C85E"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Rückfrage</w:t>
            </w:r>
          </w:p>
        </w:tc>
        <w:tc>
          <w:tcPr>
            <w:tcW w:w="6206" w:type="dxa"/>
          </w:tcPr>
          <w:p w14:paraId="54B37273" w14:textId="77777777" w:rsidR="00E66F6B" w:rsidRPr="00E66F6B" w:rsidRDefault="00E66F6B"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Mögliche Antwort</w:t>
            </w:r>
          </w:p>
        </w:tc>
      </w:tr>
      <w:tr w:rsidR="00E66F6B" w:rsidRPr="00E66F6B" w14:paraId="0984FE7A"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7502704B"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Wie viele Server gibt es?</w:t>
            </w:r>
          </w:p>
        </w:tc>
        <w:tc>
          <w:tcPr>
            <w:tcW w:w="6206" w:type="dxa"/>
          </w:tcPr>
          <w:p w14:paraId="799AE5F4" w14:textId="787F6ADA"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Die Frage ist sehr schwierig zu beantworten, da ein Server nicht unbedingt ein Computer im Schrankformat ist oder es sich bei einem Server gar um Hardware handeln muss. Beliebte Webserver sind </w:t>
            </w:r>
            <w:proofErr w:type="spellStart"/>
            <w:r w:rsidRPr="00E66F6B">
              <w:rPr>
                <w:color w:val="000000" w:themeColor="text1"/>
                <w:sz w:val="18"/>
                <w:szCs w:val="18"/>
                <w:lang w:eastAsia="en-US"/>
              </w:rPr>
              <w:t>Nginx</w:t>
            </w:r>
            <w:proofErr w:type="spellEnd"/>
            <w:r w:rsidRPr="00E66F6B">
              <w:rPr>
                <w:color w:val="000000" w:themeColor="text1"/>
                <w:sz w:val="18"/>
                <w:szCs w:val="18"/>
                <w:lang w:eastAsia="en-US"/>
              </w:rPr>
              <w:t xml:space="preserve"> und Apache und jeder kann diese Webserver auf dem privaten Gerät einrichten.  Jedoch ist auch nicht jeder Server ein Webserver. Server können auch Streamingdienste, Programmierschnittstellen, Mails, Spiele, Anwendungen, Dateien und vieles mehr bereitstellen. Aus diesen Gründen ist eine Schätzung der Anzahl </w:t>
            </w:r>
            <w:r w:rsidR="00873ABC" w:rsidRPr="00E66F6B">
              <w:rPr>
                <w:color w:val="000000" w:themeColor="text1"/>
                <w:sz w:val="18"/>
                <w:szCs w:val="18"/>
                <w:lang w:eastAsia="en-US"/>
              </w:rPr>
              <w:t>schwierig</w:t>
            </w:r>
            <w:r w:rsidRPr="00E66F6B">
              <w:rPr>
                <w:color w:val="000000" w:themeColor="text1"/>
                <w:sz w:val="18"/>
                <w:szCs w:val="18"/>
                <w:lang w:eastAsia="en-US"/>
              </w:rPr>
              <w:t>.</w:t>
            </w:r>
          </w:p>
          <w:p w14:paraId="4674CA62"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Um die Frage wenigstens zum Teil zu beantworten: laut einer Schätzung von Gartner Inc. soll Google </w:t>
            </w:r>
            <w:proofErr w:type="gramStart"/>
            <w:r w:rsidRPr="00E66F6B">
              <w:rPr>
                <w:color w:val="000000" w:themeColor="text1"/>
                <w:sz w:val="18"/>
                <w:szCs w:val="18"/>
                <w:lang w:eastAsia="en-US"/>
              </w:rPr>
              <w:t>alleine</w:t>
            </w:r>
            <w:proofErr w:type="gramEnd"/>
            <w:r w:rsidRPr="00E66F6B">
              <w:rPr>
                <w:color w:val="000000" w:themeColor="text1"/>
                <w:sz w:val="18"/>
                <w:szCs w:val="18"/>
                <w:lang w:eastAsia="en-US"/>
              </w:rPr>
              <w:t xml:space="preserve"> im Jahr 2016 über 2.5 Millionen Server verfügt haben.</w:t>
            </w:r>
          </w:p>
        </w:tc>
      </w:tr>
      <w:tr w:rsidR="00E66F6B" w:rsidRPr="00E66F6B" w14:paraId="57954AED" w14:textId="77777777" w:rsidTr="00E66F6B">
        <w:tc>
          <w:tcPr>
            <w:cnfStyle w:val="001000000000" w:firstRow="0" w:lastRow="0" w:firstColumn="1" w:lastColumn="0" w:oddVBand="0" w:evenVBand="0" w:oddHBand="0" w:evenHBand="0" w:firstRowFirstColumn="0" w:firstRowLastColumn="0" w:lastRowFirstColumn="0" w:lastRowLastColumn="0"/>
            <w:tcW w:w="2856" w:type="dxa"/>
          </w:tcPr>
          <w:p w14:paraId="4E233EE0"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Wie sieht ein Router aus?</w:t>
            </w:r>
          </w:p>
        </w:tc>
        <w:tc>
          <w:tcPr>
            <w:tcW w:w="6206" w:type="dxa"/>
          </w:tcPr>
          <w:p w14:paraId="392FE5D3"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Es kommt auf den Router an. So gibt es freie Software wie z.B. </w:t>
            </w:r>
            <w:proofErr w:type="spellStart"/>
            <w:r w:rsidRPr="00E66F6B">
              <w:rPr>
                <w:color w:val="000000" w:themeColor="text1"/>
                <w:sz w:val="18"/>
                <w:szCs w:val="18"/>
                <w:lang w:eastAsia="en-US"/>
              </w:rPr>
              <w:t>OpenWrt</w:t>
            </w:r>
            <w:proofErr w:type="spellEnd"/>
            <w:r w:rsidRPr="00E66F6B">
              <w:rPr>
                <w:color w:val="000000" w:themeColor="text1"/>
                <w:sz w:val="18"/>
                <w:szCs w:val="18"/>
                <w:lang w:eastAsia="en-US"/>
              </w:rPr>
              <w:t xml:space="preserve"> oder </w:t>
            </w:r>
            <w:proofErr w:type="spellStart"/>
            <w:r w:rsidRPr="00E66F6B">
              <w:rPr>
                <w:color w:val="000000" w:themeColor="text1"/>
                <w:sz w:val="18"/>
                <w:szCs w:val="18"/>
                <w:lang w:eastAsia="en-US"/>
              </w:rPr>
              <w:t>Zeroshell</w:t>
            </w:r>
            <w:proofErr w:type="spellEnd"/>
            <w:r w:rsidRPr="00E66F6B">
              <w:rPr>
                <w:color w:val="000000" w:themeColor="text1"/>
                <w:sz w:val="18"/>
                <w:szCs w:val="18"/>
                <w:lang w:eastAsia="en-US"/>
              </w:rPr>
              <w:t xml:space="preserve"> mit welcher man den eigenen Computer zum Router machen kann.</w:t>
            </w:r>
          </w:p>
          <w:p w14:paraId="7D90B04E"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Deutlich effizienter sind die Hardwarerouter, die für das Weiterleiten von Datenpaketen optimiert sind. Eine Abbildung solcher Hochleistungsrouter findet man unter dem folgenden Link:</w:t>
            </w:r>
          </w:p>
          <w:p w14:paraId="32C8ACAE" w14:textId="6E593738" w:rsidR="00E66F6B" w:rsidRPr="007356B1" w:rsidRDefault="00000000"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hyperlink r:id="rId11" w:history="1">
              <w:r w:rsidR="003A2921" w:rsidRPr="007356B1">
                <w:rPr>
                  <w:rStyle w:val="Hyperlink"/>
                  <w:color w:val="000000" w:themeColor="text1"/>
                  <w:sz w:val="18"/>
                  <w:szCs w:val="18"/>
                </w:rPr>
                <w:t>https://tinyurl.com/routerIT2S</w:t>
              </w:r>
            </w:hyperlink>
          </w:p>
        </w:tc>
      </w:tr>
      <w:tr w:rsidR="00E66F6B" w:rsidRPr="00E66F6B" w14:paraId="36211AFA"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15685D63"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Wo stehen die Router?</w:t>
            </w:r>
          </w:p>
        </w:tc>
        <w:tc>
          <w:tcPr>
            <w:tcW w:w="6206" w:type="dxa"/>
          </w:tcPr>
          <w:p w14:paraId="5FD35908"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Das kann man unter diesem Link rausfinden:</w:t>
            </w:r>
          </w:p>
          <w:p w14:paraId="4A0B7F57" w14:textId="77777777" w:rsidR="00E66F6B" w:rsidRPr="00E66F6B" w:rsidRDefault="00000000"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hyperlink r:id="rId12" w:history="1">
              <w:r w:rsidR="00E66F6B" w:rsidRPr="00E66F6B">
                <w:rPr>
                  <w:rStyle w:val="Hyperlink"/>
                  <w:color w:val="000000" w:themeColor="text1"/>
                  <w:sz w:val="18"/>
                  <w:szCs w:val="18"/>
                </w:rPr>
                <w:t>https://www.monitis.com/traceroute/</w:t>
              </w:r>
            </w:hyperlink>
          </w:p>
        </w:tc>
      </w:tr>
      <w:tr w:rsidR="00E66F6B" w:rsidRPr="00E66F6B" w14:paraId="617F4362" w14:textId="77777777" w:rsidTr="00E66F6B">
        <w:tc>
          <w:tcPr>
            <w:cnfStyle w:val="001000000000" w:firstRow="0" w:lastRow="0" w:firstColumn="1" w:lastColumn="0" w:oddVBand="0" w:evenVBand="0" w:oddHBand="0" w:evenHBand="0" w:firstRowFirstColumn="0" w:firstRowLastColumn="0" w:lastRowFirstColumn="0" w:lastRowLastColumn="0"/>
            <w:tcW w:w="2856" w:type="dxa"/>
          </w:tcPr>
          <w:p w14:paraId="2F14B1A7"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Wie viele Router gibt es?</w:t>
            </w:r>
          </w:p>
        </w:tc>
        <w:tc>
          <w:tcPr>
            <w:tcW w:w="6206" w:type="dxa"/>
          </w:tcPr>
          <w:p w14:paraId="47F01C6C"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Siehe Server. Die Frage ist ebenfalls sehr schwierig zu beantworten. </w:t>
            </w:r>
          </w:p>
        </w:tc>
      </w:tr>
      <w:tr w:rsidR="00E66F6B" w:rsidRPr="00E66F6B" w14:paraId="4D69F7B0"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6A48F2DF"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Was ist der Unterschied zwischen einer öffentlichen und einer privaten IP-Adresse?</w:t>
            </w:r>
          </w:p>
        </w:tc>
        <w:tc>
          <w:tcPr>
            <w:tcW w:w="6206" w:type="dxa"/>
          </w:tcPr>
          <w:p w14:paraId="0B9A40E9" w14:textId="4E4A49FF"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Zunächst ist zwischen einem privaten und öffentlichen Netzwerk zu unterscheiden. Im privaten Netzwerk befinden sich die eigenen Geräte - alle Smartphones, Laptops, Rechner und evtl. Fernseher und Staubsauger. Da auch diese Geräte nicht nur innerhalb des Netzwerks untereinander erreichbar sind, sondern auch vom Heiminternetrouter adressiert werden müssen, benötigen diese Geräte eine IP-Adresse. Typischerweise beginnt eine lokale </w:t>
            </w:r>
            <w:r w:rsidR="00873ABC" w:rsidRPr="00E66F6B">
              <w:rPr>
                <w:color w:val="000000" w:themeColor="text1"/>
                <w:sz w:val="18"/>
                <w:szCs w:val="18"/>
                <w:lang w:eastAsia="en-US"/>
              </w:rPr>
              <w:t>IP-Adresse</w:t>
            </w:r>
            <w:r w:rsidRPr="00E66F6B">
              <w:rPr>
                <w:color w:val="000000" w:themeColor="text1"/>
                <w:sz w:val="18"/>
                <w:szCs w:val="18"/>
                <w:lang w:eastAsia="en-US"/>
              </w:rPr>
              <w:t xml:space="preserve"> mit 192.168.178.xxx, wenn man beispielsweise eine </w:t>
            </w:r>
            <w:proofErr w:type="spellStart"/>
            <w:r w:rsidRPr="00E66F6B">
              <w:rPr>
                <w:color w:val="000000" w:themeColor="text1"/>
                <w:sz w:val="18"/>
                <w:szCs w:val="18"/>
                <w:lang w:eastAsia="en-US"/>
              </w:rPr>
              <w:t>Fritzbox</w:t>
            </w:r>
            <w:proofErr w:type="spellEnd"/>
            <w:r w:rsidRPr="00E66F6B">
              <w:rPr>
                <w:color w:val="000000" w:themeColor="text1"/>
                <w:sz w:val="18"/>
                <w:szCs w:val="18"/>
                <w:lang w:eastAsia="en-US"/>
              </w:rPr>
              <w:t xml:space="preserve"> zu Hause hat. Unter dieser IP-Adresse sind die Geräte nur innerhalb des eigenen Netzwerks erreichbar – von außerhalb des Netzwerks wird man keines der Geräte unter dieser IP-Adresse erreichen können.</w:t>
            </w:r>
          </w:p>
          <w:p w14:paraId="37B8F3B3"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Im Gegensatz dazu gibt es die öffentliche IP-Adresse, welche im Modell dem Heiminternetrouter vom Provider zugewiesen wird. Mit Hilfe dieser IP-Adresse werden Anfragen ins WWW gesendet und Antworten empfangen. Der Heiminternetrouter stellt nämlich fest, welcher Client die Anfrage ins WWW gestellt hat, stellt dann die Anfrage stellvertretend für den Client ins WWW, bekommt die Antwort und leitet diese an den entsprechenden Client zurück. Der Webserver, der auf diese Anfrage antwortet, kennt dabei nur die öffentliche IP-Adresse des Routers – nicht die private Adresse des Clients. </w:t>
            </w:r>
          </w:p>
        </w:tc>
      </w:tr>
      <w:tr w:rsidR="00E66F6B" w:rsidRPr="00E66F6B" w14:paraId="2FF26947" w14:textId="77777777" w:rsidTr="00E66F6B">
        <w:tc>
          <w:tcPr>
            <w:cnfStyle w:val="001000000000" w:firstRow="0" w:lastRow="0" w:firstColumn="1" w:lastColumn="0" w:oddVBand="0" w:evenVBand="0" w:oddHBand="0" w:evenHBand="0" w:firstRowFirstColumn="0" w:firstRowLastColumn="0" w:lastRowFirstColumn="0" w:lastRowLastColumn="0"/>
            <w:tcW w:w="2856" w:type="dxa"/>
          </w:tcPr>
          <w:p w14:paraId="754FF6B9"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lastRenderedPageBreak/>
              <w:t>Was ist ein Proxy und wie funktioniert das?</w:t>
            </w:r>
          </w:p>
        </w:tc>
        <w:tc>
          <w:tcPr>
            <w:tcW w:w="6206" w:type="dxa"/>
          </w:tcPr>
          <w:p w14:paraId="17B9049B"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Gemeint ist mit dieser Frage meist ein Proxyserver. Ein Proxyserver empfängt vom Sender eine Anfrage und leitet diese an den vorgesehenen Empfänger stellvertretend weiter. Der Empfänger glaubt dann, dass die Anfrage vom Proxy Server stammt und nicht vom eigentlichen Sender. Damit lässt sich beispielsweise das Geoblocking umgehen, indem man Anfragen über einen Proxyserver aus dem Ausland verschickt.</w:t>
            </w:r>
          </w:p>
        </w:tc>
      </w:tr>
      <w:tr w:rsidR="00E66F6B" w:rsidRPr="00E66F6B" w14:paraId="70C880CD"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14:paraId="01BDA0C3" w14:textId="77777777" w:rsidR="00E66F6B" w:rsidRPr="00E66F6B" w:rsidRDefault="00E66F6B" w:rsidP="00565D41">
            <w:pPr>
              <w:jc w:val="left"/>
              <w:rPr>
                <w:color w:val="000000" w:themeColor="text1"/>
                <w:sz w:val="18"/>
                <w:szCs w:val="18"/>
                <w:lang w:eastAsia="en-US"/>
              </w:rPr>
            </w:pPr>
            <w:r w:rsidRPr="00E66F6B">
              <w:rPr>
                <w:color w:val="000000" w:themeColor="text1"/>
                <w:sz w:val="18"/>
                <w:szCs w:val="18"/>
                <w:lang w:eastAsia="en-US"/>
              </w:rPr>
              <w:t>Wer verwaltet die DNS-Server?</w:t>
            </w:r>
          </w:p>
        </w:tc>
        <w:tc>
          <w:tcPr>
            <w:tcW w:w="6206" w:type="dxa"/>
          </w:tcPr>
          <w:p w14:paraId="62CD15C1"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Unterschiedlich: In der Regel haben die Internetservice Provider ihre eigenen DNS-Resolver. Es gibt aber auch Alternativen, die von Unternehmen wie z.B. Google (8.8.8.8), </w:t>
            </w:r>
            <w:proofErr w:type="spellStart"/>
            <w:r w:rsidRPr="00E66F6B">
              <w:rPr>
                <w:color w:val="000000" w:themeColor="text1"/>
                <w:sz w:val="18"/>
                <w:szCs w:val="18"/>
                <w:lang w:eastAsia="en-US"/>
              </w:rPr>
              <w:t>Cloudfare</w:t>
            </w:r>
            <w:proofErr w:type="spellEnd"/>
            <w:r w:rsidRPr="00E66F6B">
              <w:rPr>
                <w:color w:val="000000" w:themeColor="text1"/>
                <w:sz w:val="18"/>
                <w:szCs w:val="18"/>
                <w:lang w:eastAsia="en-US"/>
              </w:rPr>
              <w:t xml:space="preserve"> (1.1.1.1), Dyn </w:t>
            </w:r>
            <w:proofErr w:type="spellStart"/>
            <w:r w:rsidRPr="00E66F6B">
              <w:rPr>
                <w:color w:val="000000" w:themeColor="text1"/>
                <w:sz w:val="18"/>
                <w:szCs w:val="18"/>
                <w:lang w:eastAsia="en-US"/>
              </w:rPr>
              <w:t>Inc</w:t>
            </w:r>
            <w:proofErr w:type="spellEnd"/>
            <w:r w:rsidRPr="00E66F6B">
              <w:rPr>
                <w:color w:val="000000" w:themeColor="text1"/>
                <w:sz w:val="18"/>
                <w:szCs w:val="18"/>
                <w:lang w:eastAsia="en-US"/>
              </w:rPr>
              <w:t xml:space="preserve"> oder </w:t>
            </w:r>
            <w:proofErr w:type="spellStart"/>
            <w:r w:rsidRPr="00E66F6B">
              <w:rPr>
                <w:color w:val="000000" w:themeColor="text1"/>
                <w:sz w:val="18"/>
                <w:szCs w:val="18"/>
                <w:lang w:eastAsia="en-US"/>
              </w:rPr>
              <w:t>OpenDNS</w:t>
            </w:r>
            <w:proofErr w:type="spellEnd"/>
            <w:r w:rsidRPr="00E66F6B">
              <w:rPr>
                <w:color w:val="000000" w:themeColor="text1"/>
                <w:sz w:val="18"/>
                <w:szCs w:val="18"/>
                <w:lang w:eastAsia="en-US"/>
              </w:rPr>
              <w:t xml:space="preserve"> (208.67.222.222) verwaltet werden. Man kann sich aber auch mit der entsprechenden Software (</w:t>
            </w:r>
            <w:proofErr w:type="spellStart"/>
            <w:r w:rsidRPr="00E66F6B">
              <w:rPr>
                <w:color w:val="000000" w:themeColor="text1"/>
                <w:sz w:val="18"/>
                <w:szCs w:val="18"/>
                <w:lang w:eastAsia="en-US"/>
              </w:rPr>
              <w:t>Dnsmasq</w:t>
            </w:r>
            <w:proofErr w:type="spellEnd"/>
            <w:r w:rsidRPr="00E66F6B">
              <w:rPr>
                <w:color w:val="000000" w:themeColor="text1"/>
                <w:sz w:val="18"/>
                <w:szCs w:val="18"/>
                <w:lang w:eastAsia="en-US"/>
              </w:rPr>
              <w:t xml:space="preserve"> zum Beispiel) einen eigenen DNS im heimischen Netzwerk einrichten.</w:t>
            </w:r>
          </w:p>
        </w:tc>
      </w:tr>
      <w:tr w:rsidR="00E66F6B" w:rsidRPr="00E66F6B" w14:paraId="15F0B07F" w14:textId="77777777" w:rsidTr="00E66F6B">
        <w:tc>
          <w:tcPr>
            <w:cnfStyle w:val="001000000000" w:firstRow="0" w:lastRow="0" w:firstColumn="1" w:lastColumn="0" w:oddVBand="0" w:evenVBand="0" w:oddHBand="0" w:evenHBand="0" w:firstRowFirstColumn="0" w:firstRowLastColumn="0" w:lastRowFirstColumn="0" w:lastRowLastColumn="0"/>
            <w:tcW w:w="2856" w:type="dxa"/>
          </w:tcPr>
          <w:p w14:paraId="57023AB2" w14:textId="77777777" w:rsidR="00E66F6B" w:rsidRPr="00E66F6B" w:rsidRDefault="00E66F6B" w:rsidP="00565D41">
            <w:pPr>
              <w:jc w:val="left"/>
              <w:rPr>
                <w:color w:val="000000" w:themeColor="text1"/>
                <w:sz w:val="18"/>
                <w:szCs w:val="18"/>
                <w:lang w:eastAsia="en-US"/>
              </w:rPr>
            </w:pPr>
            <w:r w:rsidRPr="00E66F6B">
              <w:rPr>
                <w:color w:val="000000" w:themeColor="text1"/>
                <w:sz w:val="18"/>
                <w:szCs w:val="18"/>
                <w:lang w:eastAsia="en-US"/>
              </w:rPr>
              <w:t>Wieso sieht eine IP-Adresse aus wie sie aussieht?</w:t>
            </w:r>
          </w:p>
        </w:tc>
        <w:tc>
          <w:tcPr>
            <w:tcW w:w="6206" w:type="dxa"/>
          </w:tcPr>
          <w:p w14:paraId="0B92B32E" w14:textId="1E807F43"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Für eine IPv4 Adresse sind 4 Byte reserviert. Da ein Byte aus insgesamt 8 Bit besteht und die größte Dezimalzahl, welche sich mit 8 Bit darstellen lässt, 255 ist, sieht eine IP-Adresse z.B. so aus 234.12.102.103, aber nie so 9283.2392.-1.334. Damit sind theoretisch 2^32 (über 4 Milliarden) verschiedene IPv4 Adressen möglich. Das klingt zwar erstmal viel, aber es herrscht mittlerweile eine IPv4 Adressen Knappheit. Die Lösung ist IPv6: Mit IPv6 stehen 2^128 Adressen zur Verfügung. Das sind 667 Billiarden </w:t>
            </w:r>
            <w:r w:rsidR="00414A86">
              <w:rPr>
                <w:color w:val="000000" w:themeColor="text1"/>
                <w:sz w:val="18"/>
                <w:szCs w:val="18"/>
                <w:lang w:eastAsia="en-US"/>
              </w:rPr>
              <w:t xml:space="preserve">Adressen </w:t>
            </w:r>
            <w:r w:rsidRPr="00E66F6B">
              <w:rPr>
                <w:color w:val="000000" w:themeColor="text1"/>
                <w:sz w:val="18"/>
                <w:szCs w:val="18"/>
                <w:lang w:eastAsia="en-US"/>
              </w:rPr>
              <w:t>– pro Quadratmillimeter der Erdoberfläche.</w:t>
            </w:r>
          </w:p>
        </w:tc>
      </w:tr>
    </w:tbl>
    <w:p w14:paraId="77ADF3B2" w14:textId="77777777" w:rsidR="00E66F6B" w:rsidRDefault="00E66F6B" w:rsidP="00224CCD">
      <w:pPr>
        <w:jc w:val="both"/>
        <w:rPr>
          <w:lang w:eastAsia="en-US"/>
        </w:rPr>
      </w:pPr>
    </w:p>
    <w:p w14:paraId="60971CB7" w14:textId="77777777" w:rsidR="003A2921" w:rsidRDefault="003A2921">
      <w:pPr>
        <w:spacing w:after="160" w:line="259" w:lineRule="auto"/>
        <w:rPr>
          <w:b/>
          <w:bCs/>
          <w:color w:val="000000" w:themeColor="text1"/>
          <w:lang w:eastAsia="en-US"/>
        </w:rPr>
      </w:pPr>
      <w:r>
        <w:rPr>
          <w:b/>
          <w:bCs/>
          <w:color w:val="000000" w:themeColor="text1"/>
          <w:lang w:eastAsia="en-US"/>
        </w:rPr>
        <w:br w:type="page"/>
      </w:r>
    </w:p>
    <w:p w14:paraId="4AEC6917" w14:textId="65FAC652" w:rsidR="006A1D85" w:rsidRPr="00E66F6B" w:rsidRDefault="006A1D85" w:rsidP="006A1D85">
      <w:pPr>
        <w:jc w:val="both"/>
        <w:rPr>
          <w:color w:val="000000" w:themeColor="text1"/>
          <w:lang w:eastAsia="en-US"/>
        </w:rPr>
      </w:pPr>
      <w:r w:rsidRPr="00E66F6B">
        <w:rPr>
          <w:b/>
          <w:bCs/>
          <w:color w:val="000000" w:themeColor="text1"/>
          <w:lang w:eastAsia="en-US"/>
        </w:rPr>
        <w:lastRenderedPageBreak/>
        <w:t>Modul B3 – Codes</w:t>
      </w:r>
    </w:p>
    <w:tbl>
      <w:tblPr>
        <w:tblStyle w:val="Stundenverlaufsskizzen"/>
        <w:tblW w:w="0" w:type="auto"/>
        <w:tblLook w:val="04A0" w:firstRow="1" w:lastRow="0" w:firstColumn="1" w:lastColumn="0" w:noHBand="0" w:noVBand="1"/>
      </w:tblPr>
      <w:tblGrid>
        <w:gridCol w:w="2689"/>
        <w:gridCol w:w="6373"/>
      </w:tblGrid>
      <w:tr w:rsidR="00E66F6B" w:rsidRPr="00E66F6B" w14:paraId="47BC142E"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887CF5" w14:textId="77777777" w:rsidR="006A1D85" w:rsidRPr="00E66F6B" w:rsidRDefault="006A1D85" w:rsidP="00E66F6B">
            <w:pPr>
              <w:jc w:val="left"/>
              <w:rPr>
                <w:color w:val="000000" w:themeColor="text1"/>
                <w:sz w:val="18"/>
                <w:szCs w:val="18"/>
                <w:lang w:eastAsia="en-US"/>
              </w:rPr>
            </w:pPr>
            <w:r w:rsidRPr="00E66F6B">
              <w:rPr>
                <w:color w:val="000000" w:themeColor="text1"/>
                <w:sz w:val="18"/>
                <w:szCs w:val="18"/>
                <w:lang w:eastAsia="en-US"/>
              </w:rPr>
              <w:t>Stolperstein</w:t>
            </w:r>
          </w:p>
        </w:tc>
        <w:tc>
          <w:tcPr>
            <w:tcW w:w="6373" w:type="dxa"/>
          </w:tcPr>
          <w:p w14:paraId="112EB400" w14:textId="77777777" w:rsidR="006A1D85" w:rsidRPr="00E66F6B" w:rsidRDefault="006A1D85" w:rsidP="004857F3">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Hinweis</w:t>
            </w:r>
          </w:p>
        </w:tc>
      </w:tr>
      <w:tr w:rsidR="00E66F6B" w:rsidRPr="00E66F6B" w14:paraId="2FA13810"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55EFAAF" w14:textId="77777777" w:rsidR="006A1D85" w:rsidRPr="00E66F6B" w:rsidRDefault="006A1D85" w:rsidP="00E66F6B">
            <w:pPr>
              <w:jc w:val="left"/>
              <w:rPr>
                <w:color w:val="000000" w:themeColor="text1"/>
                <w:sz w:val="18"/>
                <w:szCs w:val="18"/>
                <w:lang w:eastAsia="en-US"/>
              </w:rPr>
            </w:pPr>
            <w:r w:rsidRPr="00E66F6B">
              <w:rPr>
                <w:color w:val="000000" w:themeColor="text1"/>
                <w:sz w:val="18"/>
                <w:szCs w:val="18"/>
                <w:lang w:eastAsia="en-US"/>
              </w:rPr>
              <w:t>Beispiele</w:t>
            </w:r>
          </w:p>
        </w:tc>
        <w:tc>
          <w:tcPr>
            <w:tcW w:w="6373" w:type="dxa"/>
          </w:tcPr>
          <w:p w14:paraId="77C3DA78" w14:textId="1CB09763" w:rsidR="006A1D85" w:rsidRPr="00E66F6B" w:rsidRDefault="006A1D85" w:rsidP="004857F3">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Bis jetzt wurde immer die Frage nach der Gewichtung der ungeraden und geraden Stellen</w:t>
            </w:r>
            <w:r w:rsidR="00ED5062" w:rsidRPr="00E66F6B">
              <w:rPr>
                <w:color w:val="000000" w:themeColor="text1"/>
                <w:sz w:val="18"/>
                <w:szCs w:val="18"/>
                <w:lang w:eastAsia="en-US"/>
              </w:rPr>
              <w:t xml:space="preserve"> bei der Berechnung der Prüfziffer</w:t>
            </w:r>
            <w:r w:rsidRPr="00E66F6B">
              <w:rPr>
                <w:color w:val="000000" w:themeColor="text1"/>
                <w:sz w:val="18"/>
                <w:szCs w:val="18"/>
                <w:lang w:eastAsia="en-US"/>
              </w:rPr>
              <w:t xml:space="preserve"> gestellt. Haben Sie auf jeden Fall Beispiele und Gegenbeispiele im Handgepäck dabei.</w:t>
            </w:r>
          </w:p>
        </w:tc>
      </w:tr>
      <w:tr w:rsidR="00E66F6B" w:rsidRPr="00E66F6B" w14:paraId="43156C5D" w14:textId="77777777" w:rsidTr="00E66F6B">
        <w:tc>
          <w:tcPr>
            <w:cnfStyle w:val="001000000000" w:firstRow="0" w:lastRow="0" w:firstColumn="1" w:lastColumn="0" w:oddVBand="0" w:evenVBand="0" w:oddHBand="0" w:evenHBand="0" w:firstRowFirstColumn="0" w:firstRowLastColumn="0" w:lastRowFirstColumn="0" w:lastRowLastColumn="0"/>
            <w:tcW w:w="2689" w:type="dxa"/>
          </w:tcPr>
          <w:p w14:paraId="56F08B10" w14:textId="77777777" w:rsidR="006A1D85" w:rsidRPr="00E66F6B" w:rsidRDefault="006A1D85" w:rsidP="00E66F6B">
            <w:pPr>
              <w:jc w:val="left"/>
              <w:rPr>
                <w:color w:val="000000" w:themeColor="text1"/>
                <w:sz w:val="18"/>
                <w:szCs w:val="18"/>
                <w:lang w:eastAsia="en-US"/>
              </w:rPr>
            </w:pPr>
            <w:r w:rsidRPr="00E66F6B">
              <w:rPr>
                <w:color w:val="000000" w:themeColor="text1"/>
                <w:sz w:val="18"/>
                <w:szCs w:val="18"/>
                <w:lang w:eastAsia="en-US"/>
              </w:rPr>
              <w:t>Lesbarkeit</w:t>
            </w:r>
          </w:p>
        </w:tc>
        <w:tc>
          <w:tcPr>
            <w:tcW w:w="6373" w:type="dxa"/>
          </w:tcPr>
          <w:p w14:paraId="6513C911" w14:textId="035249CD" w:rsidR="006A1D85" w:rsidRPr="00E66F6B" w:rsidRDefault="006A1D85" w:rsidP="004857F3">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Aufgabe 4 ist für </w:t>
            </w:r>
            <w:r w:rsidR="00634BBE" w:rsidRPr="00E66F6B">
              <w:rPr>
                <w:color w:val="000000" w:themeColor="text1"/>
                <w:sz w:val="18"/>
                <w:szCs w:val="18"/>
                <w:lang w:eastAsia="en-US"/>
              </w:rPr>
              <w:t>einige</w:t>
            </w:r>
            <w:r w:rsidRPr="00E66F6B">
              <w:rPr>
                <w:color w:val="000000" w:themeColor="text1"/>
                <w:sz w:val="18"/>
                <w:szCs w:val="18"/>
                <w:lang w:eastAsia="en-US"/>
              </w:rPr>
              <w:t xml:space="preserve"> </w:t>
            </w:r>
            <w:proofErr w:type="spellStart"/>
            <w:r w:rsidR="00E66F6B">
              <w:rPr>
                <w:color w:val="000000" w:themeColor="text1"/>
                <w:sz w:val="18"/>
                <w:szCs w:val="18"/>
                <w:lang w:eastAsia="en-US"/>
              </w:rPr>
              <w:t>SuS</w:t>
            </w:r>
            <w:proofErr w:type="spellEnd"/>
            <w:r w:rsidRPr="00E66F6B">
              <w:rPr>
                <w:color w:val="000000" w:themeColor="text1"/>
                <w:sz w:val="18"/>
                <w:szCs w:val="18"/>
                <w:lang w:eastAsia="en-US"/>
              </w:rPr>
              <w:t xml:space="preserve"> schwierig zu lösen, wenn der Ausdruck etwas blass ist. Wir haben im Material zwar nachgebessert, aber man sollte bei diesem Arbeitsblatt auf jeden Fall auf die Druckqualität achten.</w:t>
            </w:r>
          </w:p>
        </w:tc>
      </w:tr>
    </w:tbl>
    <w:p w14:paraId="6CE49049" w14:textId="567776CE" w:rsidR="006A1D85" w:rsidRDefault="006A1D85" w:rsidP="006A1D85"/>
    <w:tbl>
      <w:tblPr>
        <w:tblStyle w:val="Stundenverlaufsskizzen"/>
        <w:tblW w:w="0" w:type="auto"/>
        <w:tblLook w:val="04A0" w:firstRow="1" w:lastRow="0" w:firstColumn="1" w:lastColumn="0" w:noHBand="0" w:noVBand="1"/>
      </w:tblPr>
      <w:tblGrid>
        <w:gridCol w:w="2689"/>
        <w:gridCol w:w="6373"/>
      </w:tblGrid>
      <w:tr w:rsidR="00E66F6B" w:rsidRPr="00E66F6B" w14:paraId="144649B1"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2C61B22"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Rückfrage</w:t>
            </w:r>
          </w:p>
        </w:tc>
        <w:tc>
          <w:tcPr>
            <w:tcW w:w="6373" w:type="dxa"/>
          </w:tcPr>
          <w:p w14:paraId="650BE468" w14:textId="77777777" w:rsidR="00E66F6B" w:rsidRPr="00E66F6B" w:rsidRDefault="00E66F6B"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Mögliche Antwort</w:t>
            </w:r>
          </w:p>
        </w:tc>
      </w:tr>
      <w:tr w:rsidR="00E66F6B" w:rsidRPr="00E66F6B" w14:paraId="5B932621"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785D1F5" w14:textId="77777777" w:rsidR="00E66F6B" w:rsidRPr="00E66F6B" w:rsidRDefault="00E66F6B" w:rsidP="00882180">
            <w:pPr>
              <w:jc w:val="left"/>
              <w:rPr>
                <w:color w:val="000000" w:themeColor="text1"/>
                <w:lang w:eastAsia="en-US"/>
              </w:rPr>
            </w:pPr>
            <w:r w:rsidRPr="00E66F6B">
              <w:rPr>
                <w:color w:val="000000" w:themeColor="text1"/>
                <w:sz w:val="18"/>
                <w:szCs w:val="18"/>
                <w:lang w:eastAsia="en-US"/>
              </w:rPr>
              <w:t>Wofür benötigt man Prüfziffern?</w:t>
            </w:r>
          </w:p>
        </w:tc>
        <w:tc>
          <w:tcPr>
            <w:tcW w:w="6373" w:type="dxa"/>
          </w:tcPr>
          <w:p w14:paraId="13D488DC"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Prüfziffern sind immer dann sinnvoll, wenn Ziffernfolgen entweder per Hand oder maschinell eingelesen werden. Damit lassen sich automatisch Eingabefehler erkennen. Prüfziffern gibt es dabei nicht nur bei Barcodes im Supermarkt, sondern auch bei der IBAN, im Personalausweis, auf Banknoten, der ISBN und sogar der Steuer-Identifikationsnummer.</w:t>
            </w:r>
          </w:p>
        </w:tc>
      </w:tr>
      <w:tr w:rsidR="00E66F6B" w:rsidRPr="00E66F6B" w14:paraId="04CC9F4A" w14:textId="77777777" w:rsidTr="00E66F6B">
        <w:tc>
          <w:tcPr>
            <w:cnfStyle w:val="001000000000" w:firstRow="0" w:lastRow="0" w:firstColumn="1" w:lastColumn="0" w:oddVBand="0" w:evenVBand="0" w:oddHBand="0" w:evenHBand="0" w:firstRowFirstColumn="0" w:firstRowLastColumn="0" w:lastRowFirstColumn="0" w:lastRowLastColumn="0"/>
            <w:tcW w:w="2689" w:type="dxa"/>
          </w:tcPr>
          <w:p w14:paraId="372AA165" w14:textId="77777777" w:rsidR="00E66F6B" w:rsidRPr="00E66F6B" w:rsidRDefault="00E66F6B" w:rsidP="00882180">
            <w:pPr>
              <w:jc w:val="left"/>
              <w:rPr>
                <w:color w:val="000000" w:themeColor="text1"/>
                <w:lang w:eastAsia="en-US"/>
              </w:rPr>
            </w:pPr>
            <w:r w:rsidRPr="00E66F6B">
              <w:rPr>
                <w:color w:val="000000" w:themeColor="text1"/>
                <w:sz w:val="18"/>
                <w:szCs w:val="18"/>
                <w:lang w:eastAsia="en-US"/>
              </w:rPr>
              <w:t>Wieso wird abwechselnd 1 und 3 benutzt?</w:t>
            </w:r>
          </w:p>
        </w:tc>
        <w:tc>
          <w:tcPr>
            <w:tcW w:w="6373" w:type="dxa"/>
          </w:tcPr>
          <w:p w14:paraId="287769B4" w14:textId="77777777" w:rsidR="003A2921" w:rsidRPr="003A2921" w:rsidRDefault="003A2921" w:rsidP="003A2921">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3A2921">
              <w:rPr>
                <w:color w:val="000000" w:themeColor="text1"/>
                <w:sz w:val="18"/>
                <w:szCs w:val="18"/>
                <w:lang w:eastAsia="en-US"/>
              </w:rPr>
              <w:t xml:space="preserve">Prüfzifferberechnungsalgorithmen sind so entworfen, dass </w:t>
            </w:r>
            <w:proofErr w:type="gramStart"/>
            <w:r w:rsidRPr="003A2921">
              <w:rPr>
                <w:color w:val="000000" w:themeColor="text1"/>
                <w:sz w:val="18"/>
                <w:szCs w:val="18"/>
                <w:lang w:eastAsia="en-US"/>
              </w:rPr>
              <w:t>diese selbstständig Fehler</w:t>
            </w:r>
            <w:proofErr w:type="gramEnd"/>
            <w:r w:rsidRPr="003A2921">
              <w:rPr>
                <w:color w:val="000000" w:themeColor="text1"/>
                <w:sz w:val="18"/>
                <w:szCs w:val="18"/>
                <w:lang w:eastAsia="en-US"/>
              </w:rPr>
              <w:t xml:space="preserve"> bei der manuellen Eingabe von Codes oder bei der automatischen Datenerfassung durch beispielsweise Barcodescannern erkennen können. In beiden Fällen wird die eingegebene </w:t>
            </w:r>
            <w:proofErr w:type="gramStart"/>
            <w:r w:rsidRPr="003A2921">
              <w:rPr>
                <w:color w:val="000000" w:themeColor="text1"/>
                <w:sz w:val="18"/>
                <w:szCs w:val="18"/>
                <w:lang w:eastAsia="en-US"/>
              </w:rPr>
              <w:t>Prüfziffer</w:t>
            </w:r>
            <w:proofErr w:type="gramEnd"/>
            <w:r w:rsidRPr="003A2921">
              <w:rPr>
                <w:color w:val="000000" w:themeColor="text1"/>
                <w:sz w:val="18"/>
                <w:szCs w:val="18"/>
                <w:lang w:eastAsia="en-US"/>
              </w:rPr>
              <w:t xml:space="preserve"> mit der nach dem obigen Verfahren berechneten Prüfziffer verglichen. Sollten beide Ziffern übereinstimmen, so würde der Code mit einer hohen Wahrscheinlichkeit richtig erkannt.</w:t>
            </w:r>
          </w:p>
          <w:p w14:paraId="081EEF3E" w14:textId="1803C0FC" w:rsidR="003A2921" w:rsidRPr="003A2921" w:rsidRDefault="003A2921" w:rsidP="003A2921">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3A2921">
              <w:rPr>
                <w:color w:val="000000" w:themeColor="text1"/>
                <w:sz w:val="18"/>
                <w:szCs w:val="18"/>
                <w:lang w:eastAsia="en-US"/>
              </w:rPr>
              <w:t>Typische Fehler beim manuellen Eintippen sind beispielsweise Tippfehler (z.B. 1 statt 2 eingegeben) oder Vertauschungen (12 statt 21). Der Tippfehler (1 statt</w:t>
            </w:r>
            <w:r>
              <w:rPr>
                <w:color w:val="000000" w:themeColor="text1"/>
                <w:sz w:val="18"/>
                <w:szCs w:val="18"/>
                <w:lang w:eastAsia="en-US"/>
              </w:rPr>
              <w:t> </w:t>
            </w:r>
            <w:r w:rsidRPr="003A2921">
              <w:rPr>
                <w:color w:val="000000" w:themeColor="text1"/>
                <w:sz w:val="18"/>
                <w:szCs w:val="18"/>
                <w:lang w:eastAsia="en-US"/>
              </w:rPr>
              <w:t>2) kann auch von Algorithmen ohne Gewichtung der einzel</w:t>
            </w:r>
            <w:r>
              <w:rPr>
                <w:color w:val="000000" w:themeColor="text1"/>
                <w:sz w:val="18"/>
                <w:szCs w:val="18"/>
                <w:lang w:eastAsia="en-US"/>
              </w:rPr>
              <w:t>n</w:t>
            </w:r>
            <w:r w:rsidRPr="003A2921">
              <w:rPr>
                <w:color w:val="000000" w:themeColor="text1"/>
                <w:sz w:val="18"/>
                <w:szCs w:val="18"/>
                <w:lang w:eastAsia="en-US"/>
              </w:rPr>
              <w:t xml:space="preserve">en Stellen erkannt werden, indem einfach alle Ziffern aufaddiert und Modulo 10 gerechnet werden. Jedoch ist dieses Verfahren nicht in der Lage Vertauschungen (12 statt 21) zu erkennen, da 1+2 </w:t>
            </w:r>
            <w:proofErr w:type="spellStart"/>
            <w:r w:rsidRPr="003A2921">
              <w:rPr>
                <w:color w:val="000000" w:themeColor="text1"/>
                <w:sz w:val="18"/>
                <w:szCs w:val="18"/>
                <w:lang w:eastAsia="en-US"/>
              </w:rPr>
              <w:t>mod</w:t>
            </w:r>
            <w:proofErr w:type="spellEnd"/>
            <w:r w:rsidRPr="003A2921">
              <w:rPr>
                <w:color w:val="000000" w:themeColor="text1"/>
                <w:sz w:val="18"/>
                <w:szCs w:val="18"/>
                <w:lang w:eastAsia="en-US"/>
              </w:rPr>
              <w:t xml:space="preserve"> 10 auch 2+1 </w:t>
            </w:r>
            <w:proofErr w:type="spellStart"/>
            <w:r w:rsidRPr="003A2921">
              <w:rPr>
                <w:color w:val="000000" w:themeColor="text1"/>
                <w:sz w:val="18"/>
                <w:szCs w:val="18"/>
                <w:lang w:eastAsia="en-US"/>
              </w:rPr>
              <w:t>mod</w:t>
            </w:r>
            <w:proofErr w:type="spellEnd"/>
            <w:r w:rsidRPr="003A2921">
              <w:rPr>
                <w:color w:val="000000" w:themeColor="text1"/>
                <w:sz w:val="18"/>
                <w:szCs w:val="18"/>
                <w:lang w:eastAsia="en-US"/>
              </w:rPr>
              <w:t xml:space="preserve"> 10 entspricht.</w:t>
            </w:r>
          </w:p>
          <w:p w14:paraId="25CCD0A0" w14:textId="6125437D" w:rsidR="003A2921" w:rsidRPr="003A2921" w:rsidRDefault="003A2921" w:rsidP="003A2921">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3A2921">
              <w:rPr>
                <w:color w:val="000000" w:themeColor="text1"/>
                <w:sz w:val="18"/>
                <w:szCs w:val="18"/>
                <w:lang w:eastAsia="en-US"/>
              </w:rPr>
              <w:t xml:space="preserve">Wählt man aber eine Gewichtung der einzelnen Stellen, z.B. 1 und 3, so können diese Vertauschungen meistens erkannt werden, da (1*1 + 2*3) </w:t>
            </w:r>
            <w:proofErr w:type="spellStart"/>
            <w:r w:rsidRPr="003A2921">
              <w:rPr>
                <w:color w:val="000000" w:themeColor="text1"/>
                <w:sz w:val="18"/>
                <w:szCs w:val="18"/>
                <w:lang w:eastAsia="en-US"/>
              </w:rPr>
              <w:t>mod</w:t>
            </w:r>
            <w:proofErr w:type="spellEnd"/>
            <w:r w:rsidRPr="003A2921">
              <w:rPr>
                <w:color w:val="000000" w:themeColor="text1"/>
                <w:sz w:val="18"/>
                <w:szCs w:val="18"/>
                <w:lang w:eastAsia="en-US"/>
              </w:rPr>
              <w:t xml:space="preserve"> 10 nicht (2*1 + 1*3) </w:t>
            </w:r>
            <w:proofErr w:type="spellStart"/>
            <w:r w:rsidRPr="003A2921">
              <w:rPr>
                <w:color w:val="000000" w:themeColor="text1"/>
                <w:sz w:val="18"/>
                <w:szCs w:val="18"/>
                <w:lang w:eastAsia="en-US"/>
              </w:rPr>
              <w:t>mod</w:t>
            </w:r>
            <w:proofErr w:type="spellEnd"/>
            <w:r w:rsidRPr="003A2921">
              <w:rPr>
                <w:color w:val="000000" w:themeColor="text1"/>
                <w:sz w:val="18"/>
                <w:szCs w:val="18"/>
                <w:lang w:eastAsia="en-US"/>
              </w:rPr>
              <w:t xml:space="preserve"> 10 entspricht. Die Ziffern 1 und 3 wurden gewählt, da alle Vielfachen dieser Ziffern teilerfremd zu 10 sind und sich so abhängig von den eingelesen</w:t>
            </w:r>
            <w:r>
              <w:rPr>
                <w:color w:val="000000" w:themeColor="text1"/>
                <w:sz w:val="18"/>
                <w:szCs w:val="18"/>
                <w:lang w:eastAsia="en-US"/>
              </w:rPr>
              <w:t>en</w:t>
            </w:r>
            <w:r w:rsidRPr="003A2921">
              <w:rPr>
                <w:color w:val="000000" w:themeColor="text1"/>
                <w:sz w:val="18"/>
                <w:szCs w:val="18"/>
                <w:lang w:eastAsia="en-US"/>
              </w:rPr>
              <w:t xml:space="preserve"> Ziffern immer eine andere Prüfziffer ergibt. </w:t>
            </w:r>
            <w:proofErr w:type="gramStart"/>
            <w:r w:rsidRPr="003A2921">
              <w:rPr>
                <w:color w:val="000000" w:themeColor="text1"/>
                <w:sz w:val="18"/>
                <w:szCs w:val="18"/>
                <w:lang w:eastAsia="en-US"/>
              </w:rPr>
              <w:t>Selbiges</w:t>
            </w:r>
            <w:proofErr w:type="gramEnd"/>
            <w:r w:rsidRPr="003A2921">
              <w:rPr>
                <w:color w:val="000000" w:themeColor="text1"/>
                <w:sz w:val="18"/>
                <w:szCs w:val="18"/>
                <w:lang w:eastAsia="en-US"/>
              </w:rPr>
              <w:t xml:space="preserve"> gibt für die Ziffern 7 und 9.</w:t>
            </w:r>
          </w:p>
          <w:p w14:paraId="3D6C5F52" w14:textId="15D2D646" w:rsidR="003A2921" w:rsidRPr="003A2921" w:rsidRDefault="003A2921" w:rsidP="003A2921">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3A2921">
              <w:rPr>
                <w:color w:val="000000" w:themeColor="text1"/>
                <w:sz w:val="18"/>
                <w:szCs w:val="18"/>
                <w:lang w:eastAsia="en-US"/>
              </w:rPr>
              <w:t xml:space="preserve">Ein gutes Gegenbeispiel sind die Ziffern 2 und 5, da Vielfache dieser Zahlen nicht mehr teilerfremd zu 10 sind. So sind z.B. 2*5 </w:t>
            </w:r>
            <w:proofErr w:type="spellStart"/>
            <w:r w:rsidRPr="003A2921">
              <w:rPr>
                <w:color w:val="000000" w:themeColor="text1"/>
                <w:sz w:val="18"/>
                <w:szCs w:val="18"/>
                <w:lang w:eastAsia="en-US"/>
              </w:rPr>
              <w:t>mod</w:t>
            </w:r>
            <w:proofErr w:type="spellEnd"/>
            <w:r w:rsidRPr="003A2921">
              <w:rPr>
                <w:color w:val="000000" w:themeColor="text1"/>
                <w:sz w:val="18"/>
                <w:szCs w:val="18"/>
                <w:lang w:eastAsia="en-US"/>
              </w:rPr>
              <w:t xml:space="preserve"> 10 und 4*5 </w:t>
            </w:r>
            <w:proofErr w:type="spellStart"/>
            <w:r w:rsidRPr="003A2921">
              <w:rPr>
                <w:color w:val="000000" w:themeColor="text1"/>
                <w:sz w:val="18"/>
                <w:szCs w:val="18"/>
                <w:lang w:eastAsia="en-US"/>
              </w:rPr>
              <w:t>mod</w:t>
            </w:r>
            <w:proofErr w:type="spellEnd"/>
            <w:r w:rsidRPr="003A2921">
              <w:rPr>
                <w:color w:val="000000" w:themeColor="text1"/>
                <w:sz w:val="18"/>
                <w:szCs w:val="18"/>
                <w:lang w:eastAsia="en-US"/>
              </w:rPr>
              <w:t xml:space="preserve"> 10 </w:t>
            </w:r>
            <w:r w:rsidR="00873ABC" w:rsidRPr="003A2921">
              <w:rPr>
                <w:color w:val="000000" w:themeColor="text1"/>
                <w:sz w:val="18"/>
                <w:szCs w:val="18"/>
                <w:lang w:eastAsia="en-US"/>
              </w:rPr>
              <w:t>identisch</w:t>
            </w:r>
            <w:r w:rsidRPr="003A2921">
              <w:rPr>
                <w:color w:val="000000" w:themeColor="text1"/>
                <w:sz w:val="18"/>
                <w:szCs w:val="18"/>
                <w:lang w:eastAsia="en-US"/>
              </w:rPr>
              <w:t xml:space="preserve"> und folglich würde ein einfacher Tippfehler (2 statt 4) nicht mehr mit Hilfe der Prüfziffer erkannt werden können.</w:t>
            </w:r>
          </w:p>
          <w:p w14:paraId="797E7E9F" w14:textId="05BF29A2" w:rsidR="00E66F6B" w:rsidRPr="00E66F6B" w:rsidRDefault="003A2921" w:rsidP="003A2921">
            <w:pPr>
              <w:jc w:val="both"/>
              <w:cnfStyle w:val="000000000000" w:firstRow="0" w:lastRow="0" w:firstColumn="0" w:lastColumn="0" w:oddVBand="0" w:evenVBand="0" w:oddHBand="0" w:evenHBand="0" w:firstRowFirstColumn="0" w:firstRowLastColumn="0" w:lastRowFirstColumn="0" w:lastRowLastColumn="0"/>
              <w:rPr>
                <w:color w:val="000000" w:themeColor="text1"/>
                <w:lang w:eastAsia="en-US"/>
              </w:rPr>
            </w:pPr>
            <w:r w:rsidRPr="003A2921">
              <w:rPr>
                <w:color w:val="000000" w:themeColor="text1"/>
                <w:sz w:val="18"/>
                <w:szCs w:val="18"/>
                <w:lang w:eastAsia="en-US"/>
              </w:rPr>
              <w:t>Die oben dargestellte Prüfzifferberechnung hat aber leider eine Schwäche, da nur 90% der Vertauschungsfehler erkannt werden können. Sollten nämlich zwei Zahlen, die sich nebeneinander befinden</w:t>
            </w:r>
            <w:r w:rsidR="00873ABC">
              <w:rPr>
                <w:color w:val="000000" w:themeColor="text1"/>
                <w:sz w:val="18"/>
                <w:szCs w:val="18"/>
                <w:lang w:eastAsia="en-US"/>
              </w:rPr>
              <w:t>,</w:t>
            </w:r>
            <w:r w:rsidRPr="003A2921">
              <w:rPr>
                <w:color w:val="000000" w:themeColor="text1"/>
                <w:sz w:val="18"/>
                <w:szCs w:val="18"/>
                <w:lang w:eastAsia="en-US"/>
              </w:rPr>
              <w:t xml:space="preserve"> verta</w:t>
            </w:r>
            <w:r w:rsidR="00873ABC">
              <w:rPr>
                <w:color w:val="000000" w:themeColor="text1"/>
                <w:sz w:val="18"/>
                <w:szCs w:val="18"/>
                <w:lang w:eastAsia="en-US"/>
              </w:rPr>
              <w:t>u</w:t>
            </w:r>
            <w:r w:rsidRPr="003A2921">
              <w:rPr>
                <w:color w:val="000000" w:themeColor="text1"/>
                <w:sz w:val="18"/>
                <w:szCs w:val="18"/>
                <w:lang w:eastAsia="en-US"/>
              </w:rPr>
              <w:t xml:space="preserve">scht worden sein und der Abstand dieser Ziffern beträgt 5 (z.B. 0 und 5, 1 und 6 usw.), kann eine Transposition nicht durch die Prüfziffer festgestellt werden, da (1*0 + 5*3) </w:t>
            </w:r>
            <w:proofErr w:type="spellStart"/>
            <w:r w:rsidRPr="003A2921">
              <w:rPr>
                <w:color w:val="000000" w:themeColor="text1"/>
                <w:sz w:val="18"/>
                <w:szCs w:val="18"/>
                <w:lang w:eastAsia="en-US"/>
              </w:rPr>
              <w:t>mod</w:t>
            </w:r>
            <w:proofErr w:type="spellEnd"/>
            <w:r w:rsidRPr="003A2921">
              <w:rPr>
                <w:color w:val="000000" w:themeColor="text1"/>
                <w:sz w:val="18"/>
                <w:szCs w:val="18"/>
                <w:lang w:eastAsia="en-US"/>
              </w:rPr>
              <w:t xml:space="preserve"> 10 auch (1*5 + 3*0) </w:t>
            </w:r>
            <w:proofErr w:type="spellStart"/>
            <w:r w:rsidRPr="003A2921">
              <w:rPr>
                <w:color w:val="000000" w:themeColor="text1"/>
                <w:sz w:val="18"/>
                <w:szCs w:val="18"/>
                <w:lang w:eastAsia="en-US"/>
              </w:rPr>
              <w:t>mod</w:t>
            </w:r>
            <w:proofErr w:type="spellEnd"/>
            <w:r w:rsidRPr="003A2921">
              <w:rPr>
                <w:color w:val="000000" w:themeColor="text1"/>
                <w:sz w:val="18"/>
                <w:szCs w:val="18"/>
                <w:lang w:eastAsia="en-US"/>
              </w:rPr>
              <w:t xml:space="preserve"> 10 entspricht.</w:t>
            </w:r>
          </w:p>
        </w:tc>
      </w:tr>
      <w:tr w:rsidR="00E66F6B" w:rsidRPr="00E66F6B" w14:paraId="07C1479B"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907815F" w14:textId="77777777" w:rsidR="00E66F6B" w:rsidRPr="00E66F6B" w:rsidRDefault="00E66F6B" w:rsidP="00882180">
            <w:pPr>
              <w:jc w:val="left"/>
              <w:rPr>
                <w:color w:val="000000" w:themeColor="text1"/>
                <w:lang w:eastAsia="en-US"/>
              </w:rPr>
            </w:pPr>
            <w:r w:rsidRPr="00E66F6B">
              <w:rPr>
                <w:color w:val="000000" w:themeColor="text1"/>
                <w:sz w:val="18"/>
                <w:szCs w:val="18"/>
                <w:lang w:eastAsia="en-US"/>
              </w:rPr>
              <w:t>Also steht die Länderkennung für Deutschland. Heißt, dass das der Artikel auch in Deutschland hergestellt wurde?</w:t>
            </w:r>
          </w:p>
        </w:tc>
        <w:tc>
          <w:tcPr>
            <w:tcW w:w="6373" w:type="dxa"/>
          </w:tcPr>
          <w:p w14:paraId="6FFAE8C9" w14:textId="06FAFBFC" w:rsidR="00E66F6B" w:rsidRPr="003A2921" w:rsidRDefault="003A2921" w:rsidP="003A29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Die ersten sieben Ziffern entsprechen der GS1 Basisnummer, welche sich aus der Länderkennung und der Hersteller-Nr. zusammensetzt. Die GS1 (Global Standards </w:t>
            </w:r>
            <w:proofErr w:type="spellStart"/>
            <w:r>
              <w:rPr>
                <w:rFonts w:cstheme="minorHAnsi"/>
              </w:rPr>
              <w:t>One</w:t>
            </w:r>
            <w:proofErr w:type="spellEnd"/>
            <w:r>
              <w:rPr>
                <w:rFonts w:cstheme="minorHAnsi"/>
              </w:rPr>
              <w:t xml:space="preserve">) ist dabei die Organisation, die für die weltweite Vergabe der GTIN verantwortlich ist. Je nach </w:t>
            </w:r>
            <w:proofErr w:type="gramStart"/>
            <w:r>
              <w:rPr>
                <w:rFonts w:cstheme="minorHAnsi"/>
              </w:rPr>
              <w:t>dem</w:t>
            </w:r>
            <w:proofErr w:type="gramEnd"/>
            <w:r>
              <w:rPr>
                <w:rFonts w:cstheme="minorHAnsi"/>
              </w:rPr>
              <w:t xml:space="preserve"> wo ein Unternehmen oder eine Organisation die GS1 Basisnummer lizensiert, unterscheiden sich die ersten zwei oder drei Ziffern. So vergibt die GS1 in Deutschland die Länderkennungen 400 bis 440. Das bedeutet aber nicht, dass das Produkt mit diesem Code in Deutschland </w:t>
            </w:r>
            <w:r>
              <w:rPr>
                <w:rFonts w:cstheme="minorHAnsi"/>
              </w:rPr>
              <w:lastRenderedPageBreak/>
              <w:t>produziert wird. Es bedeutet nämlich nur, dass die Basisnummer von diesem GS1-Standort erworben wurde.</w:t>
            </w:r>
          </w:p>
        </w:tc>
      </w:tr>
      <w:tr w:rsidR="00E66F6B" w:rsidRPr="00E66F6B" w14:paraId="378ACDB8" w14:textId="77777777" w:rsidTr="00E66F6B">
        <w:tc>
          <w:tcPr>
            <w:cnfStyle w:val="001000000000" w:firstRow="0" w:lastRow="0" w:firstColumn="1" w:lastColumn="0" w:oddVBand="0" w:evenVBand="0" w:oddHBand="0" w:evenHBand="0" w:firstRowFirstColumn="0" w:firstRowLastColumn="0" w:lastRowFirstColumn="0" w:lastRowLastColumn="0"/>
            <w:tcW w:w="2689" w:type="dxa"/>
          </w:tcPr>
          <w:p w14:paraId="1CE4BE08"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lastRenderedPageBreak/>
              <w:t>Wieso ist das Material zu QR-Codes so oberflächlich.</w:t>
            </w:r>
          </w:p>
        </w:tc>
        <w:tc>
          <w:tcPr>
            <w:tcW w:w="6373" w:type="dxa"/>
          </w:tcPr>
          <w:p w14:paraId="0E5AFFA4"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In der Tat geht das Arbeitsmaterial zu QR-Codes nicht so in die Tiefe, wie beispielsweise die Arbeitsaufträge zu den Barcodes. Dies liegt daran, dass QR-Codes im Aufbau und der Funktionsweise deutlich komplexer sind und man zu QR-Codes allein ein ganzes IT2School Modul inhaltlich füllen könnte.</w:t>
            </w:r>
          </w:p>
          <w:p w14:paraId="540DFC09"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Wer dennoch mehr zu QR-Codes im Informatikunterricht lernen möchte, dem können wir die Beilage zur LOG IN, 34. Jg. (2014), Heft Nr. 178/179 von Claudia </w:t>
            </w:r>
            <w:proofErr w:type="spellStart"/>
            <w:r w:rsidRPr="00E66F6B">
              <w:rPr>
                <w:color w:val="000000" w:themeColor="text1"/>
                <w:sz w:val="18"/>
                <w:szCs w:val="18"/>
                <w:lang w:eastAsia="en-US"/>
              </w:rPr>
              <w:t>Strödter</w:t>
            </w:r>
            <w:proofErr w:type="spellEnd"/>
            <w:r w:rsidRPr="00E66F6B">
              <w:rPr>
                <w:color w:val="000000" w:themeColor="text1"/>
                <w:sz w:val="18"/>
                <w:szCs w:val="18"/>
                <w:lang w:eastAsia="en-US"/>
              </w:rPr>
              <w:t xml:space="preserve"> (Universität Jena) sehr empfehlen.</w:t>
            </w:r>
          </w:p>
        </w:tc>
      </w:tr>
      <w:tr w:rsidR="00E66F6B" w:rsidRPr="00E66F6B" w14:paraId="31734866"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302EDA0"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 xml:space="preserve">Was hat </w:t>
            </w:r>
            <w:proofErr w:type="gramStart"/>
            <w:r w:rsidRPr="00E66F6B">
              <w:rPr>
                <w:color w:val="000000" w:themeColor="text1"/>
                <w:sz w:val="18"/>
                <w:szCs w:val="18"/>
                <w:lang w:eastAsia="en-US"/>
              </w:rPr>
              <w:t>das überhaupt</w:t>
            </w:r>
            <w:proofErr w:type="gramEnd"/>
            <w:r w:rsidRPr="00E66F6B">
              <w:rPr>
                <w:color w:val="000000" w:themeColor="text1"/>
                <w:sz w:val="18"/>
                <w:szCs w:val="18"/>
                <w:lang w:eastAsia="en-US"/>
              </w:rPr>
              <w:t xml:space="preserve"> mit Informatik zu tun?</w:t>
            </w:r>
          </w:p>
        </w:tc>
        <w:tc>
          <w:tcPr>
            <w:tcW w:w="6373" w:type="dxa"/>
          </w:tcPr>
          <w:p w14:paraId="0262EE8B"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Die Informatik kann im Alltag sehr subtil sein und ist daher nicht für jeden erkennbar. Codes werden in diesem Modul als Informatik im Alltag beispielhaft angeführt. In der Darstellung der Codes steckt bereits Informatik, da die Ziffern je mit 7 Bit dargestellt werden und sich in der Darstellung der Ziffernfolgen auch wieder ein weiterer Code für die Länderkennung verbirgt. Man beschäftigt sich also mit der </w:t>
            </w:r>
            <w:r w:rsidRPr="00E66F6B">
              <w:rPr>
                <w:i/>
                <w:iCs/>
                <w:color w:val="000000" w:themeColor="text1"/>
                <w:sz w:val="18"/>
                <w:szCs w:val="18"/>
                <w:lang w:eastAsia="en-US"/>
              </w:rPr>
              <w:t>Codierung</w:t>
            </w:r>
            <w:r w:rsidRPr="00E66F6B">
              <w:rPr>
                <w:color w:val="000000" w:themeColor="text1"/>
                <w:sz w:val="18"/>
                <w:szCs w:val="18"/>
                <w:lang w:eastAsia="en-US"/>
              </w:rPr>
              <w:t xml:space="preserve"> und </w:t>
            </w:r>
            <w:r w:rsidRPr="00E66F6B">
              <w:rPr>
                <w:i/>
                <w:iCs/>
                <w:color w:val="000000" w:themeColor="text1"/>
                <w:sz w:val="18"/>
                <w:szCs w:val="18"/>
                <w:lang w:eastAsia="en-US"/>
              </w:rPr>
              <w:t>Decodierung</w:t>
            </w:r>
            <w:r w:rsidRPr="00E66F6B">
              <w:rPr>
                <w:color w:val="000000" w:themeColor="text1"/>
                <w:sz w:val="18"/>
                <w:szCs w:val="18"/>
                <w:lang w:eastAsia="en-US"/>
              </w:rPr>
              <w:t xml:space="preserve"> von </w:t>
            </w:r>
            <w:r w:rsidRPr="00E66F6B">
              <w:rPr>
                <w:i/>
                <w:iCs/>
                <w:color w:val="000000" w:themeColor="text1"/>
                <w:sz w:val="18"/>
                <w:szCs w:val="18"/>
                <w:lang w:eastAsia="en-US"/>
              </w:rPr>
              <w:t>Information</w:t>
            </w:r>
            <w:r w:rsidRPr="00E66F6B">
              <w:rPr>
                <w:color w:val="000000" w:themeColor="text1"/>
                <w:sz w:val="18"/>
                <w:szCs w:val="18"/>
                <w:lang w:eastAsia="en-US"/>
              </w:rPr>
              <w:t xml:space="preserve"> und dies auch wieder ausgehend von der kleinsten Informationseinheit der Informatik – ein Bit.</w:t>
            </w:r>
          </w:p>
          <w:p w14:paraId="2865EEB0"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Weiter beschäftigt man sich mit </w:t>
            </w:r>
            <w:r w:rsidRPr="00E66F6B">
              <w:rPr>
                <w:i/>
                <w:iCs/>
                <w:color w:val="000000" w:themeColor="text1"/>
                <w:sz w:val="18"/>
                <w:szCs w:val="18"/>
                <w:lang w:eastAsia="en-US"/>
              </w:rPr>
              <w:t>Algorithmen</w:t>
            </w:r>
            <w:r w:rsidRPr="00E66F6B">
              <w:rPr>
                <w:color w:val="000000" w:themeColor="text1"/>
                <w:sz w:val="18"/>
                <w:szCs w:val="18"/>
                <w:lang w:eastAsia="en-US"/>
              </w:rPr>
              <w:t xml:space="preserve"> zur Berechnung der Prüfziffer. Die Berechnung der Prüfziffer ist ein </w:t>
            </w:r>
            <w:r w:rsidRPr="00E66F6B">
              <w:rPr>
                <w:i/>
                <w:iCs/>
                <w:color w:val="000000" w:themeColor="text1"/>
                <w:sz w:val="18"/>
                <w:szCs w:val="18"/>
                <w:lang w:eastAsia="en-US"/>
              </w:rPr>
              <w:t>Redundanzcheck</w:t>
            </w:r>
            <w:r w:rsidRPr="00E66F6B">
              <w:rPr>
                <w:color w:val="000000" w:themeColor="text1"/>
                <w:sz w:val="18"/>
                <w:szCs w:val="18"/>
                <w:lang w:eastAsia="en-US"/>
              </w:rPr>
              <w:t xml:space="preserve">, welcher beispielsweise auch mit jedem versendeten TCP/IP Paket durchgeführt wird und </w:t>
            </w:r>
            <w:proofErr w:type="gramStart"/>
            <w:r w:rsidRPr="00E66F6B">
              <w:rPr>
                <w:color w:val="000000" w:themeColor="text1"/>
                <w:sz w:val="18"/>
                <w:szCs w:val="18"/>
                <w:lang w:eastAsia="en-US"/>
              </w:rPr>
              <w:t>essentiell</w:t>
            </w:r>
            <w:proofErr w:type="gramEnd"/>
            <w:r w:rsidRPr="00E66F6B">
              <w:rPr>
                <w:color w:val="000000" w:themeColor="text1"/>
                <w:sz w:val="18"/>
                <w:szCs w:val="18"/>
                <w:lang w:eastAsia="en-US"/>
              </w:rPr>
              <w:t xml:space="preserve"> für die Integrität von Daten ist.</w:t>
            </w:r>
          </w:p>
          <w:p w14:paraId="6982A583"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Zudem haben Barcodes unseren Alltag in vielerlei Hinsicht erleichtert, indem nun Waren weltweit identifiziert und verfolgt werden können, das Erfassen von Waren an der Kasse schneller geht oder Prozesse in Unternehmen beschleunigt wurden. Zum letzten Punkt können die Unternehmensvertreterinnen und -vertreter in der Regel auch ein paar Sätze sagen.</w:t>
            </w:r>
          </w:p>
          <w:p w14:paraId="54147FAF"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IT2School soll Lernenden auch einen Blick hinter die Kulissen der automatischen Informationsverarbeitung ermöglichen und dies ist u.a. mit dem Modul B3 gut gelungen.</w:t>
            </w:r>
          </w:p>
        </w:tc>
      </w:tr>
    </w:tbl>
    <w:p w14:paraId="02B36527" w14:textId="77777777" w:rsidR="003A2921" w:rsidRDefault="003A2921" w:rsidP="00224CCD">
      <w:pPr>
        <w:jc w:val="both"/>
        <w:rPr>
          <w:b/>
          <w:bCs/>
          <w:color w:val="000000" w:themeColor="text1"/>
          <w:lang w:eastAsia="en-US"/>
        </w:rPr>
      </w:pPr>
    </w:p>
    <w:p w14:paraId="1CD858A7" w14:textId="77777777" w:rsidR="003A2921" w:rsidRDefault="003A2921">
      <w:pPr>
        <w:spacing w:after="160" w:line="259" w:lineRule="auto"/>
        <w:rPr>
          <w:b/>
          <w:bCs/>
          <w:color w:val="000000" w:themeColor="text1"/>
          <w:lang w:eastAsia="en-US"/>
        </w:rPr>
      </w:pPr>
      <w:r>
        <w:rPr>
          <w:b/>
          <w:bCs/>
          <w:color w:val="000000" w:themeColor="text1"/>
          <w:lang w:eastAsia="en-US"/>
        </w:rPr>
        <w:br w:type="page"/>
      </w:r>
    </w:p>
    <w:p w14:paraId="3546AD4F" w14:textId="373C3C0C" w:rsidR="00FF5EFB" w:rsidRPr="00E66F6B" w:rsidRDefault="006A1D85" w:rsidP="00224CCD">
      <w:pPr>
        <w:jc w:val="both"/>
        <w:rPr>
          <w:color w:val="000000" w:themeColor="text1"/>
          <w:lang w:eastAsia="en-US"/>
        </w:rPr>
      </w:pPr>
      <w:r w:rsidRPr="00E66F6B">
        <w:rPr>
          <w:b/>
          <w:bCs/>
          <w:color w:val="000000" w:themeColor="text1"/>
          <w:lang w:eastAsia="en-US"/>
        </w:rPr>
        <w:lastRenderedPageBreak/>
        <w:t>Modul B4 – 3D-Druck</w:t>
      </w:r>
    </w:p>
    <w:tbl>
      <w:tblPr>
        <w:tblStyle w:val="Stundenverlaufsskizzen"/>
        <w:tblW w:w="0" w:type="auto"/>
        <w:tblLook w:val="04A0" w:firstRow="1" w:lastRow="0" w:firstColumn="1" w:lastColumn="0" w:noHBand="0" w:noVBand="1"/>
      </w:tblPr>
      <w:tblGrid>
        <w:gridCol w:w="2037"/>
        <w:gridCol w:w="7025"/>
      </w:tblGrid>
      <w:tr w:rsidR="00E66F6B" w:rsidRPr="00E66F6B" w14:paraId="3ACF5FEA"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1A872B18" w14:textId="77777777" w:rsidR="00E66F6B" w:rsidRPr="00E66F6B" w:rsidRDefault="00E66F6B" w:rsidP="004857F3">
            <w:pPr>
              <w:jc w:val="both"/>
              <w:rPr>
                <w:b w:val="0"/>
                <w:color w:val="000000" w:themeColor="text1"/>
                <w:sz w:val="18"/>
                <w:szCs w:val="18"/>
                <w:lang w:eastAsia="en-US"/>
              </w:rPr>
            </w:pPr>
            <w:r w:rsidRPr="00E66F6B">
              <w:rPr>
                <w:color w:val="000000" w:themeColor="text1"/>
                <w:sz w:val="18"/>
                <w:szCs w:val="18"/>
                <w:lang w:eastAsia="en-US"/>
              </w:rPr>
              <w:t>Stolperstein</w:t>
            </w:r>
          </w:p>
        </w:tc>
        <w:tc>
          <w:tcPr>
            <w:tcW w:w="7025" w:type="dxa"/>
          </w:tcPr>
          <w:p w14:paraId="026D6BDB" w14:textId="5F0BC910" w:rsidR="00E66F6B" w:rsidRPr="00E66F6B" w:rsidRDefault="00E66F6B" w:rsidP="004857F3">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Pr>
                <w:color w:val="000000" w:themeColor="text1"/>
                <w:sz w:val="18"/>
                <w:szCs w:val="18"/>
                <w:lang w:eastAsia="en-US"/>
              </w:rPr>
              <w:t>Hinweis</w:t>
            </w:r>
          </w:p>
        </w:tc>
      </w:tr>
      <w:tr w:rsidR="00E66F6B" w:rsidRPr="00E66F6B" w14:paraId="2FD974EC"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409F660F" w14:textId="77777777" w:rsidR="00B41AD0" w:rsidRPr="00E66F6B" w:rsidRDefault="00B41AD0" w:rsidP="00E66F6B">
            <w:pPr>
              <w:jc w:val="left"/>
              <w:rPr>
                <w:color w:val="000000" w:themeColor="text1"/>
                <w:sz w:val="18"/>
                <w:szCs w:val="18"/>
                <w:lang w:eastAsia="en-US"/>
              </w:rPr>
            </w:pPr>
            <w:r w:rsidRPr="00E66F6B">
              <w:rPr>
                <w:color w:val="000000" w:themeColor="text1"/>
                <w:sz w:val="18"/>
                <w:szCs w:val="18"/>
                <w:lang w:eastAsia="en-US"/>
              </w:rPr>
              <w:t>Kein 3D-Drucker in der Schule vorhanden</w:t>
            </w:r>
          </w:p>
        </w:tc>
        <w:tc>
          <w:tcPr>
            <w:tcW w:w="7025" w:type="dxa"/>
          </w:tcPr>
          <w:p w14:paraId="3E1B13F5" w14:textId="50160AB6" w:rsidR="00B41AD0" w:rsidRPr="00E66F6B" w:rsidRDefault="00B41AD0" w:rsidP="004857F3">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U. U. verfügt der Kooperationspartner über 3D-Drucker. An dieser Stelle bietet sich demnach eine Exkursion in den Betrieb an, in dem der/die Unternehmensvertreter</w:t>
            </w:r>
            <w:r w:rsidR="00873ABC">
              <w:rPr>
                <w:color w:val="000000" w:themeColor="text1"/>
                <w:sz w:val="18"/>
                <w:szCs w:val="18"/>
                <w:lang w:eastAsia="en-US"/>
              </w:rPr>
              <w:t>*i</w:t>
            </w:r>
            <w:r w:rsidRPr="00E66F6B">
              <w:rPr>
                <w:color w:val="000000" w:themeColor="text1"/>
                <w:sz w:val="18"/>
                <w:szCs w:val="18"/>
                <w:lang w:eastAsia="en-US"/>
              </w:rPr>
              <w:t xml:space="preserve">n die ausgedruckten Modelle übergeben könnte. Eine Alternative stellen die aktuell in zahlreichen Städten entstehenden </w:t>
            </w:r>
            <w:r w:rsidRPr="00E66F6B">
              <w:rPr>
                <w:i/>
                <w:color w:val="000000" w:themeColor="text1"/>
                <w:sz w:val="18"/>
                <w:szCs w:val="18"/>
                <w:lang w:eastAsia="en-US"/>
              </w:rPr>
              <w:t>FabLabs</w:t>
            </w:r>
            <w:r w:rsidRPr="00E66F6B">
              <w:rPr>
                <w:color w:val="000000" w:themeColor="text1"/>
                <w:sz w:val="18"/>
                <w:szCs w:val="18"/>
                <w:lang w:eastAsia="en-US"/>
              </w:rPr>
              <w:t xml:space="preserve"> (</w:t>
            </w:r>
            <w:proofErr w:type="spellStart"/>
            <w:r w:rsidRPr="00E66F6B">
              <w:rPr>
                <w:color w:val="000000" w:themeColor="text1"/>
                <w:sz w:val="18"/>
                <w:szCs w:val="18"/>
                <w:lang w:eastAsia="en-US"/>
              </w:rPr>
              <w:t>Fabrication</w:t>
            </w:r>
            <w:proofErr w:type="spellEnd"/>
            <w:r w:rsidRPr="00E66F6B">
              <w:rPr>
                <w:color w:val="000000" w:themeColor="text1"/>
                <w:sz w:val="18"/>
                <w:szCs w:val="18"/>
                <w:lang w:eastAsia="en-US"/>
              </w:rPr>
              <w:t xml:space="preserve"> Laboratories, Fabrikationslabore) bzw. </w:t>
            </w:r>
            <w:r w:rsidRPr="00E66F6B">
              <w:rPr>
                <w:i/>
                <w:color w:val="000000" w:themeColor="text1"/>
                <w:sz w:val="18"/>
                <w:szCs w:val="18"/>
                <w:lang w:eastAsia="en-US"/>
              </w:rPr>
              <w:t xml:space="preserve">Maker Spaces </w:t>
            </w:r>
            <w:r w:rsidRPr="00E66F6B">
              <w:rPr>
                <w:color w:val="000000" w:themeColor="text1"/>
                <w:sz w:val="18"/>
                <w:szCs w:val="18"/>
                <w:lang w:eastAsia="en-US"/>
              </w:rPr>
              <w:t>dar, die unserer Erfahrung nach durch ihre grundsätzlich sehr offenarmige Kultur Schulklassen empfangen und ihre 3D-Drucker zur Verfügung stellen. Auf diese Art und Weise entfällt die kostspielige Anschaffung eines eigenen Gerätes. U. U. müssen die Druckmaterialien jedoch eigenständig angeschafft werden.</w:t>
            </w:r>
          </w:p>
        </w:tc>
      </w:tr>
    </w:tbl>
    <w:p w14:paraId="3BFE0F98" w14:textId="7AD0100C" w:rsidR="00FF5EFB" w:rsidRDefault="00FF5EFB" w:rsidP="00224CCD">
      <w:pPr>
        <w:jc w:val="both"/>
        <w:rPr>
          <w:lang w:eastAsia="en-US"/>
        </w:rPr>
      </w:pPr>
    </w:p>
    <w:tbl>
      <w:tblPr>
        <w:tblStyle w:val="Stundenverlaufsskizzen"/>
        <w:tblW w:w="0" w:type="auto"/>
        <w:tblLook w:val="04A0" w:firstRow="1" w:lastRow="0" w:firstColumn="1" w:lastColumn="0" w:noHBand="0" w:noVBand="1"/>
      </w:tblPr>
      <w:tblGrid>
        <w:gridCol w:w="2037"/>
        <w:gridCol w:w="7025"/>
      </w:tblGrid>
      <w:tr w:rsidR="00E66F6B" w:rsidRPr="00E66F6B" w14:paraId="0519E1BE" w14:textId="77777777" w:rsidTr="00882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5BE4BDFB"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t>Rückfrage</w:t>
            </w:r>
          </w:p>
        </w:tc>
        <w:tc>
          <w:tcPr>
            <w:tcW w:w="7025" w:type="dxa"/>
          </w:tcPr>
          <w:p w14:paraId="71592CD5" w14:textId="77777777" w:rsidR="00E66F6B" w:rsidRPr="00E66F6B" w:rsidRDefault="00E66F6B"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Mögliche Antwort</w:t>
            </w:r>
          </w:p>
        </w:tc>
      </w:tr>
      <w:tr w:rsidR="00E66F6B" w:rsidRPr="00E66F6B" w14:paraId="75702395" w14:textId="77777777" w:rsidTr="00882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4CF5DAF6"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t>Was kostet ein 3D-Drucker?</w:t>
            </w:r>
          </w:p>
        </w:tc>
        <w:tc>
          <w:tcPr>
            <w:tcW w:w="7025" w:type="dxa"/>
          </w:tcPr>
          <w:p w14:paraId="0EDDFE44" w14:textId="37272A2C"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An dieser Stelle halten wir es für unangebracht, eine konkrete Produkt-Empfehlung zu geben. 3D-Drucker starten bei ca. </w:t>
            </w:r>
            <w:r w:rsidR="00A70FCD">
              <w:rPr>
                <w:color w:val="000000" w:themeColor="text1"/>
                <w:sz w:val="18"/>
                <w:szCs w:val="18"/>
                <w:lang w:eastAsia="en-US"/>
              </w:rPr>
              <w:t>180</w:t>
            </w:r>
            <w:r w:rsidRPr="00E66F6B">
              <w:rPr>
                <w:color w:val="000000" w:themeColor="text1"/>
                <w:sz w:val="18"/>
                <w:szCs w:val="18"/>
                <w:lang w:eastAsia="en-US"/>
              </w:rPr>
              <w:t xml:space="preserve"> € (brutto). Empfehlenswerte Modelle</w:t>
            </w:r>
            <w:r w:rsidR="00A70FCD" w:rsidRPr="00E66F6B">
              <w:rPr>
                <w:color w:val="000000" w:themeColor="text1"/>
                <w:sz w:val="18"/>
                <w:szCs w:val="18"/>
                <w:lang w:eastAsia="en-US"/>
              </w:rPr>
              <w:t xml:space="preserve"> </w:t>
            </w:r>
            <w:r w:rsidR="00A70FCD">
              <w:rPr>
                <w:color w:val="000000" w:themeColor="text1"/>
                <w:sz w:val="18"/>
                <w:szCs w:val="18"/>
                <w:lang w:eastAsia="en-US"/>
              </w:rPr>
              <w:t>f</w:t>
            </w:r>
            <w:r w:rsidR="00A70FCD" w:rsidRPr="00E66F6B">
              <w:rPr>
                <w:color w:val="000000" w:themeColor="text1"/>
                <w:sz w:val="18"/>
                <w:szCs w:val="18"/>
                <w:lang w:eastAsia="en-US"/>
              </w:rPr>
              <w:t>ür den unterrichtlichen Einsatz</w:t>
            </w:r>
            <w:r w:rsidRPr="00E66F6B">
              <w:rPr>
                <w:color w:val="000000" w:themeColor="text1"/>
                <w:sz w:val="18"/>
                <w:szCs w:val="18"/>
                <w:lang w:eastAsia="en-US"/>
              </w:rPr>
              <w:t xml:space="preserve"> liegen bei ca. 1.500 bis 2.500 €.</w:t>
            </w:r>
          </w:p>
        </w:tc>
      </w:tr>
      <w:tr w:rsidR="00E66F6B" w:rsidRPr="00E66F6B" w14:paraId="63E20B8F" w14:textId="77777777" w:rsidTr="00882180">
        <w:tc>
          <w:tcPr>
            <w:cnfStyle w:val="001000000000" w:firstRow="0" w:lastRow="0" w:firstColumn="1" w:lastColumn="0" w:oddVBand="0" w:evenVBand="0" w:oddHBand="0" w:evenHBand="0" w:firstRowFirstColumn="0" w:firstRowLastColumn="0" w:lastRowFirstColumn="0" w:lastRowLastColumn="0"/>
            <w:tcW w:w="2037" w:type="dxa"/>
          </w:tcPr>
          <w:p w14:paraId="6A1203C3"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t>Wodurch zeichnet sich ein guter 3D-Drucker aus?</w:t>
            </w:r>
          </w:p>
        </w:tc>
        <w:tc>
          <w:tcPr>
            <w:tcW w:w="7025" w:type="dxa"/>
          </w:tcPr>
          <w:p w14:paraId="50273AC3"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Ein Hauptkriterium ist die Größe des Bauraums. Während sich zwar nahezu alle am Markt verfügbaren Geräte für den Druck der in diesem Modul vorgestellten Keksausstecher eignen, sollten Sie – gemäß dem Fall, sie stehen vor der Anschaffung eines solchen Geräts – jedoch auch zukünftige Projekte vor Augen haben. Ein großer Bonus ist zudem ein beheiztes Druckbett. Dieses kann u.a. verhindern, dass die untersten Schichten während des Drucks auskühlen, sich zusammenziehen und somit die Haftung am Druckbett verlieren. Zudem hat man mit einem beheizten Druckbett auch die Möglichkeit unterschiedliches Filament auszuprobieren, welches auf die höhere Temperatur beim Druck angewiesen ist.</w:t>
            </w:r>
          </w:p>
          <w:p w14:paraId="0C062C66"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Außerdem sollte man sich im Internet unbedingt Testberichte von anderen Nutzern ansehen. Gerade für die Schule ist ein Gerät, welches wenig wartungsanfällig ist, ein weiterer Bonus. </w:t>
            </w:r>
          </w:p>
        </w:tc>
      </w:tr>
      <w:tr w:rsidR="00E66F6B" w:rsidRPr="00E66F6B" w14:paraId="3F677D53" w14:textId="77777777" w:rsidTr="00882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71E26A3A"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t>Welches Material lässt sich verwenden?</w:t>
            </w:r>
          </w:p>
        </w:tc>
        <w:tc>
          <w:tcPr>
            <w:tcW w:w="7025" w:type="dxa"/>
          </w:tcPr>
          <w:p w14:paraId="161227E3"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Am geläufigsten ist der Einsatz von s. g. </w:t>
            </w:r>
            <w:r w:rsidRPr="00E66F6B">
              <w:rPr>
                <w:i/>
                <w:color w:val="000000" w:themeColor="text1"/>
                <w:sz w:val="18"/>
                <w:szCs w:val="18"/>
                <w:lang w:eastAsia="en-US"/>
              </w:rPr>
              <w:t>PLA</w:t>
            </w:r>
            <w:r w:rsidRPr="00E66F6B">
              <w:rPr>
                <w:color w:val="000000" w:themeColor="text1"/>
                <w:sz w:val="18"/>
                <w:szCs w:val="18"/>
                <w:lang w:eastAsia="en-US"/>
              </w:rPr>
              <w:t xml:space="preserve"> (Polymilchsäuren). Dabei handelt es sich um synthetische Polymere, die zu den Polyestern gehören und biokompatibel (d. h. lebensmittelecht und somit bedenkenlos als Keksausstecher o. Ä. einsetzbar) sind. Zudem ist dieses Material biologisch abbaubar, stabil und zieht sich beim Druck wenig zusammen. Damit ist es gerade für Anfänger ein ideales Material. Im Vergleich zu anderen </w:t>
            </w:r>
            <w:proofErr w:type="spellStart"/>
            <w:r w:rsidRPr="00E66F6B">
              <w:rPr>
                <w:color w:val="000000" w:themeColor="text1"/>
                <w:sz w:val="18"/>
                <w:szCs w:val="18"/>
                <w:lang w:eastAsia="en-US"/>
              </w:rPr>
              <w:t>Filamentsorten</w:t>
            </w:r>
            <w:proofErr w:type="spellEnd"/>
            <w:r w:rsidRPr="00E66F6B">
              <w:rPr>
                <w:color w:val="000000" w:themeColor="text1"/>
                <w:sz w:val="18"/>
                <w:szCs w:val="18"/>
                <w:lang w:eastAsia="en-US"/>
              </w:rPr>
              <w:t xml:space="preserve"> ist PLA zudem auch recht preiswert.</w:t>
            </w:r>
          </w:p>
          <w:p w14:paraId="5190E9D5"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Ebenfalls geläufig ist </w:t>
            </w:r>
            <w:r w:rsidRPr="00E66F6B">
              <w:rPr>
                <w:i/>
                <w:color w:val="000000" w:themeColor="text1"/>
                <w:sz w:val="18"/>
                <w:szCs w:val="18"/>
                <w:lang w:eastAsia="en-US"/>
              </w:rPr>
              <w:t>ABS</w:t>
            </w:r>
            <w:r w:rsidRPr="00E66F6B">
              <w:rPr>
                <w:color w:val="000000" w:themeColor="text1"/>
                <w:sz w:val="18"/>
                <w:szCs w:val="18"/>
                <w:lang w:eastAsia="en-US"/>
              </w:rPr>
              <w:t xml:space="preserve"> (Acrylnitril-Butadien-Styrol). Jedoch würden wir für die ersten Schritte im 3D-Druck von ABS abraten. Beim Druck entstehen giftige Dämpfe, das Material zieht sich stark zusammen, sodass maßgetreue Objekte kaum möglich sind und die Modelle können nur in Verbindung mit einem beheizten Druckbett und einem geschlossenen Gehäuse zuverlässig gedruckt werden.</w:t>
            </w:r>
          </w:p>
        </w:tc>
      </w:tr>
      <w:tr w:rsidR="00E66F6B" w:rsidRPr="00E66F6B" w14:paraId="3CB523E6" w14:textId="77777777" w:rsidTr="00882180">
        <w:tc>
          <w:tcPr>
            <w:tcW w:w="2037" w:type="dxa"/>
          </w:tcPr>
          <w:p w14:paraId="003FB70B" w14:textId="20DDB985" w:rsidR="00E66F6B" w:rsidRPr="00E66F6B" w:rsidRDefault="00E66F6B" w:rsidP="00E66F6B">
            <w:pPr>
              <w:jc w:val="left"/>
              <w:cnfStyle w:val="001000000000" w:firstRow="0" w:lastRow="0" w:firstColumn="1"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Ist 3D-Druck gesundheitsschädlich?</w:t>
            </w:r>
          </w:p>
        </w:tc>
        <w:tc>
          <w:tcPr>
            <w:tcW w:w="7025" w:type="dxa"/>
          </w:tcPr>
          <w:p w14:paraId="275DC4F7" w14:textId="77777777" w:rsidR="00E66F6B" w:rsidRPr="00E66F6B" w:rsidRDefault="00E66F6B" w:rsidP="00882180">
            <w:pPr>
              <w:jc w:val="both"/>
              <w:rPr>
                <w:color w:val="000000" w:themeColor="text1"/>
                <w:sz w:val="18"/>
                <w:szCs w:val="18"/>
                <w:lang w:eastAsia="en-US"/>
              </w:rPr>
            </w:pPr>
            <w:r w:rsidRPr="00E66F6B">
              <w:rPr>
                <w:color w:val="000000" w:themeColor="text1"/>
                <w:sz w:val="18"/>
                <w:szCs w:val="18"/>
                <w:lang w:eastAsia="en-US"/>
              </w:rPr>
              <w:t>Die bei der Verarbeitung von ABS entstehenden, unangenehm riechenden Gase sollte nicht eingeatmet werden. Deutlich bedenkenloser ist hingegen die Verwendung von PLA</w:t>
            </w:r>
            <w:r w:rsidRPr="00E66F6B">
              <w:rPr>
                <w:rStyle w:val="Funotenzeichen"/>
                <w:color w:val="000000" w:themeColor="text1"/>
                <w:sz w:val="18"/>
                <w:szCs w:val="18"/>
                <w:lang w:eastAsia="en-US"/>
              </w:rPr>
              <w:footnoteReference w:id="1"/>
            </w:r>
            <w:r w:rsidRPr="00E66F6B">
              <w:rPr>
                <w:color w:val="000000" w:themeColor="text1"/>
                <w:sz w:val="18"/>
                <w:szCs w:val="18"/>
                <w:lang w:eastAsia="en-US"/>
              </w:rPr>
              <w:t>. Grundsätzlich sollten Sie darauf achten, den 3D-Druck nicht in kleinen, schlecht belüfteten Räumlichkeiten durchzuführen und ihre Schülerinnen und Schüler nicht zu lange in der Nähe des Druckers aufhalten zu lassen.</w:t>
            </w:r>
          </w:p>
          <w:p w14:paraId="5359F266" w14:textId="77777777" w:rsidR="00E66F6B" w:rsidRPr="00E66F6B" w:rsidRDefault="00E66F6B" w:rsidP="00882180">
            <w:pPr>
              <w:jc w:val="both"/>
              <w:rPr>
                <w:color w:val="000000" w:themeColor="text1"/>
                <w:sz w:val="18"/>
                <w:szCs w:val="18"/>
                <w:lang w:eastAsia="en-US"/>
              </w:rPr>
            </w:pPr>
            <w:r w:rsidRPr="00E66F6B">
              <w:rPr>
                <w:color w:val="000000" w:themeColor="text1"/>
                <w:sz w:val="18"/>
                <w:szCs w:val="18"/>
                <w:lang w:eastAsia="en-US"/>
              </w:rPr>
              <w:t>Aus PLA angefertigte Drucke sind lebensmittelecht (s. o.) und somit bedenkenlos bspw. als Keksausstecher einsetzbar.</w:t>
            </w:r>
          </w:p>
        </w:tc>
      </w:tr>
      <w:tr w:rsidR="00E66F6B" w:rsidRPr="00E66F6B" w14:paraId="02563EF1" w14:textId="77777777" w:rsidTr="00882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7" w:type="dxa"/>
          </w:tcPr>
          <w:p w14:paraId="0C2EF72A"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t>Wie hoch sind die laufenden Kosten?</w:t>
            </w:r>
          </w:p>
        </w:tc>
        <w:tc>
          <w:tcPr>
            <w:tcW w:w="7025" w:type="dxa"/>
          </w:tcPr>
          <w:p w14:paraId="00CCBA1D" w14:textId="3F25140F"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750 Gramm PLA vom Markenhersteller liegen preislich bei ca. </w:t>
            </w:r>
            <w:r w:rsidR="00234EA3">
              <w:rPr>
                <w:color w:val="000000" w:themeColor="text1"/>
                <w:sz w:val="18"/>
                <w:szCs w:val="18"/>
                <w:lang w:eastAsia="en-US"/>
              </w:rPr>
              <w:t>35-</w:t>
            </w:r>
            <w:r w:rsidRPr="00E66F6B">
              <w:rPr>
                <w:color w:val="000000" w:themeColor="text1"/>
                <w:sz w:val="18"/>
                <w:szCs w:val="18"/>
                <w:lang w:eastAsia="en-US"/>
              </w:rPr>
              <w:t xml:space="preserve">40 € (brutto). Üblicherweise liefert die zu verwendende </w:t>
            </w:r>
            <w:proofErr w:type="spellStart"/>
            <w:r w:rsidRPr="00E66F6B">
              <w:rPr>
                <w:color w:val="000000" w:themeColor="text1"/>
                <w:sz w:val="18"/>
                <w:szCs w:val="18"/>
                <w:lang w:eastAsia="en-US"/>
              </w:rPr>
              <w:t>Slicing</w:t>
            </w:r>
            <w:proofErr w:type="spellEnd"/>
            <w:r w:rsidRPr="00E66F6B">
              <w:rPr>
                <w:color w:val="000000" w:themeColor="text1"/>
                <w:sz w:val="18"/>
                <w:szCs w:val="18"/>
                <w:lang w:eastAsia="en-US"/>
              </w:rPr>
              <w:t xml:space="preserve">-Software einen genauen Richtwert </w:t>
            </w:r>
            <w:r w:rsidRPr="00E66F6B">
              <w:rPr>
                <w:color w:val="000000" w:themeColor="text1"/>
                <w:sz w:val="18"/>
                <w:szCs w:val="18"/>
                <w:lang w:eastAsia="en-US"/>
              </w:rPr>
              <w:lastRenderedPageBreak/>
              <w:t xml:space="preserve">über die zu erwartenden Material-Mengen. Ein großer, mit dem </w:t>
            </w:r>
            <w:proofErr w:type="spellStart"/>
            <w:r w:rsidRPr="00E66F6B">
              <w:rPr>
                <w:i/>
                <w:color w:val="000000" w:themeColor="text1"/>
                <w:sz w:val="18"/>
                <w:szCs w:val="18"/>
                <w:lang w:eastAsia="en-US"/>
              </w:rPr>
              <w:t>CookieCaster</w:t>
            </w:r>
            <w:proofErr w:type="spellEnd"/>
            <w:r w:rsidRPr="00E66F6B">
              <w:rPr>
                <w:color w:val="000000" w:themeColor="text1"/>
                <w:sz w:val="18"/>
                <w:szCs w:val="18"/>
                <w:lang w:eastAsia="en-US"/>
              </w:rPr>
              <w:t xml:space="preserve"> gestalteter Keksausstecher wiegt ca. 10 g und liegt somit preislich bei ca. 0,50 €.</w:t>
            </w:r>
          </w:p>
          <w:p w14:paraId="490C9252"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Je nach Hersteller sind aber Preise ab 12 € pro Kilogramm PLA möglich.</w:t>
            </w:r>
          </w:p>
        </w:tc>
      </w:tr>
      <w:tr w:rsidR="00E66F6B" w:rsidRPr="00E66F6B" w14:paraId="3F26A6DC" w14:textId="77777777" w:rsidTr="00882180">
        <w:tc>
          <w:tcPr>
            <w:cnfStyle w:val="001000000000" w:firstRow="0" w:lastRow="0" w:firstColumn="1" w:lastColumn="0" w:oddVBand="0" w:evenVBand="0" w:oddHBand="0" w:evenHBand="0" w:firstRowFirstColumn="0" w:firstRowLastColumn="0" w:lastRowFirstColumn="0" w:lastRowLastColumn="0"/>
            <w:tcW w:w="2037" w:type="dxa"/>
          </w:tcPr>
          <w:p w14:paraId="41B958C0" w14:textId="77777777" w:rsidR="00E66F6B" w:rsidRPr="00E66F6B" w:rsidRDefault="00E66F6B" w:rsidP="00E66F6B">
            <w:pPr>
              <w:jc w:val="left"/>
              <w:rPr>
                <w:color w:val="000000" w:themeColor="text1"/>
                <w:sz w:val="18"/>
                <w:szCs w:val="18"/>
                <w:lang w:eastAsia="en-US"/>
              </w:rPr>
            </w:pPr>
            <w:r w:rsidRPr="00E66F6B">
              <w:rPr>
                <w:color w:val="000000" w:themeColor="text1"/>
                <w:sz w:val="18"/>
                <w:szCs w:val="18"/>
                <w:lang w:eastAsia="en-US"/>
              </w:rPr>
              <w:lastRenderedPageBreak/>
              <w:t>Wie wird aus meinem Modell ein fertiger Druck?</w:t>
            </w:r>
          </w:p>
        </w:tc>
        <w:tc>
          <w:tcPr>
            <w:tcW w:w="7025" w:type="dxa"/>
          </w:tcPr>
          <w:p w14:paraId="7E8E963D" w14:textId="258CA42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Das erstellte Modell lässt sich in aller Regel unabhängig von der CAD-Software im </w:t>
            </w:r>
            <w:r w:rsidR="00873ABC" w:rsidRPr="00E66F6B">
              <w:rPr>
                <w:color w:val="000000" w:themeColor="text1"/>
                <w:sz w:val="18"/>
                <w:szCs w:val="18"/>
                <w:lang w:eastAsia="en-US"/>
              </w:rPr>
              <w:t>STL-Dateiformat</w:t>
            </w:r>
            <w:r w:rsidRPr="00E66F6B">
              <w:rPr>
                <w:color w:val="000000" w:themeColor="text1"/>
                <w:sz w:val="18"/>
                <w:szCs w:val="18"/>
                <w:lang w:eastAsia="en-US"/>
              </w:rPr>
              <w:t xml:space="preserve"> exportieren. Diese Datei kann dann mit einer </w:t>
            </w:r>
            <w:proofErr w:type="spellStart"/>
            <w:r w:rsidRPr="00E66F6B">
              <w:rPr>
                <w:color w:val="000000" w:themeColor="text1"/>
                <w:sz w:val="18"/>
                <w:szCs w:val="18"/>
                <w:lang w:eastAsia="en-US"/>
              </w:rPr>
              <w:t>Slicing</w:t>
            </w:r>
            <w:proofErr w:type="spellEnd"/>
            <w:r w:rsidRPr="00E66F6B">
              <w:rPr>
                <w:color w:val="000000" w:themeColor="text1"/>
                <w:sz w:val="18"/>
                <w:szCs w:val="18"/>
                <w:lang w:eastAsia="en-US"/>
              </w:rPr>
              <w:t xml:space="preserve"> Software (z.B. Cura) geöffnet werden. Innerhalb der Software kann man dann Einstellungen zum Druck vornehmen, wie z.B. die Materialstärke anpassen, Skalierung ändern oder Position auf dem Druckbett verändern. Im Anschluss wird aus dem Modell der sogenannte G-Code exportiert. Der G-Code enthält für den Druckkopf konkrete Anweisungen, wo sich dieser zu welchem Zeitpunkt befinden muss. Dieser Code wird dann auf den 3D-Drucker übertragen. Mit dieser Anleitung erstellt der Drucker das gewünschte Modell dann Schicht für Schicht.</w:t>
            </w:r>
          </w:p>
        </w:tc>
      </w:tr>
    </w:tbl>
    <w:p w14:paraId="1B048A6E" w14:textId="77777777" w:rsidR="00E66F6B" w:rsidRDefault="00E66F6B" w:rsidP="00224CCD">
      <w:pPr>
        <w:jc w:val="both"/>
        <w:rPr>
          <w:lang w:eastAsia="en-US"/>
        </w:rPr>
      </w:pPr>
    </w:p>
    <w:p w14:paraId="0E69CEAB" w14:textId="77777777" w:rsidR="00234EA3" w:rsidRDefault="00234EA3">
      <w:pPr>
        <w:spacing w:after="160" w:line="259" w:lineRule="auto"/>
        <w:rPr>
          <w:b/>
          <w:bCs/>
          <w:color w:val="000000" w:themeColor="text1"/>
          <w:lang w:eastAsia="en-US"/>
        </w:rPr>
      </w:pPr>
      <w:r>
        <w:rPr>
          <w:b/>
          <w:bCs/>
          <w:color w:val="000000" w:themeColor="text1"/>
          <w:lang w:eastAsia="en-US"/>
        </w:rPr>
        <w:br w:type="page"/>
      </w:r>
    </w:p>
    <w:p w14:paraId="1CA916AF" w14:textId="0C7F659C" w:rsidR="00FF5EFB" w:rsidRPr="00E66F6B" w:rsidRDefault="00FF5EFB" w:rsidP="00FF5EFB">
      <w:pPr>
        <w:jc w:val="both"/>
        <w:rPr>
          <w:color w:val="000000" w:themeColor="text1"/>
          <w:lang w:eastAsia="en-US"/>
        </w:rPr>
      </w:pPr>
      <w:r w:rsidRPr="00E66F6B">
        <w:rPr>
          <w:b/>
          <w:bCs/>
          <w:color w:val="000000" w:themeColor="text1"/>
          <w:lang w:eastAsia="en-US"/>
        </w:rPr>
        <w:lastRenderedPageBreak/>
        <w:t>Modul B5 – Scratch</w:t>
      </w:r>
    </w:p>
    <w:tbl>
      <w:tblPr>
        <w:tblStyle w:val="Stundenverlaufsskizzen"/>
        <w:tblW w:w="0" w:type="auto"/>
        <w:tblLook w:val="04A0" w:firstRow="1" w:lastRow="0" w:firstColumn="1" w:lastColumn="0" w:noHBand="0" w:noVBand="1"/>
      </w:tblPr>
      <w:tblGrid>
        <w:gridCol w:w="2406"/>
        <w:gridCol w:w="6656"/>
      </w:tblGrid>
      <w:tr w:rsidR="00E66F6B" w:rsidRPr="00E66F6B" w14:paraId="2CF24EFE"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1DD7F099" w14:textId="77777777" w:rsidR="00FF5EFB" w:rsidRPr="00E66F6B" w:rsidRDefault="00FF5EFB" w:rsidP="00E66F6B">
            <w:pPr>
              <w:jc w:val="left"/>
              <w:rPr>
                <w:rFonts w:eastAsia="Calibri"/>
                <w:color w:val="000000" w:themeColor="text1"/>
                <w:sz w:val="18"/>
                <w:szCs w:val="18"/>
                <w:lang w:eastAsia="en-US"/>
              </w:rPr>
            </w:pPr>
            <w:r w:rsidRPr="00E66F6B">
              <w:rPr>
                <w:rFonts w:eastAsia="Calibri"/>
                <w:color w:val="000000" w:themeColor="text1"/>
                <w:sz w:val="18"/>
                <w:szCs w:val="18"/>
                <w:lang w:eastAsia="en-US"/>
              </w:rPr>
              <w:t>Stolperstein</w:t>
            </w:r>
          </w:p>
        </w:tc>
        <w:tc>
          <w:tcPr>
            <w:tcW w:w="6656" w:type="dxa"/>
          </w:tcPr>
          <w:p w14:paraId="0035D9D4" w14:textId="77777777" w:rsidR="00FF5EFB" w:rsidRPr="00E66F6B" w:rsidRDefault="00FF5EFB" w:rsidP="0001609E">
            <w:pPr>
              <w:jc w:val="both"/>
              <w:cnfStyle w:val="100000000000" w:firstRow="1" w:lastRow="0" w:firstColumn="0" w:lastColumn="0" w:oddVBand="0" w:evenVBand="0" w:oddHBand="0" w:evenHBand="0" w:firstRowFirstColumn="0" w:firstRowLastColumn="0" w:lastRowFirstColumn="0" w:lastRowLastColumn="0"/>
              <w:rPr>
                <w:rFonts w:eastAsia="Calibri"/>
                <w:color w:val="000000" w:themeColor="text1"/>
                <w:sz w:val="18"/>
                <w:szCs w:val="18"/>
                <w:lang w:eastAsia="en-US"/>
              </w:rPr>
            </w:pPr>
            <w:r w:rsidRPr="00E66F6B">
              <w:rPr>
                <w:rFonts w:eastAsia="Calibri"/>
                <w:color w:val="000000" w:themeColor="text1"/>
                <w:sz w:val="18"/>
                <w:szCs w:val="18"/>
                <w:lang w:eastAsia="en-US"/>
              </w:rPr>
              <w:t>Hinweis</w:t>
            </w:r>
          </w:p>
        </w:tc>
      </w:tr>
      <w:tr w:rsidR="00E66F6B" w:rsidRPr="00E66F6B" w14:paraId="0E6B5A4A"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66CD29DC" w14:textId="168275F5" w:rsidR="00705BBB" w:rsidRPr="00E66F6B" w:rsidRDefault="00705BBB" w:rsidP="00E66F6B">
            <w:pPr>
              <w:jc w:val="left"/>
              <w:rPr>
                <w:color w:val="000000" w:themeColor="text1"/>
                <w:sz w:val="18"/>
                <w:szCs w:val="18"/>
                <w:lang w:eastAsia="en-US"/>
              </w:rPr>
            </w:pPr>
            <w:r w:rsidRPr="00E66F6B">
              <w:rPr>
                <w:rFonts w:eastAsia="Calibri"/>
                <w:color w:val="000000" w:themeColor="text1"/>
                <w:sz w:val="18"/>
                <w:szCs w:val="18"/>
              </w:rPr>
              <w:t>Auf</w:t>
            </w:r>
            <w:r w:rsidRPr="00E66F6B">
              <w:rPr>
                <w:color w:val="000000" w:themeColor="text1"/>
                <w:sz w:val="18"/>
                <w:szCs w:val="18"/>
              </w:rPr>
              <w:t xml:space="preserve"> </w:t>
            </w:r>
            <w:r w:rsidRPr="00E66F6B">
              <w:rPr>
                <w:rFonts w:eastAsia="Calibri"/>
                <w:color w:val="000000" w:themeColor="text1"/>
                <w:sz w:val="18"/>
                <w:szCs w:val="18"/>
              </w:rPr>
              <w:t>unseren</w:t>
            </w:r>
            <w:r w:rsidRPr="00E66F6B">
              <w:rPr>
                <w:color w:val="000000" w:themeColor="text1"/>
                <w:sz w:val="18"/>
                <w:szCs w:val="18"/>
              </w:rPr>
              <w:t xml:space="preserve"> </w:t>
            </w:r>
            <w:r w:rsidRPr="00E66F6B">
              <w:rPr>
                <w:rFonts w:eastAsia="Calibri"/>
                <w:color w:val="000000" w:themeColor="text1"/>
                <w:sz w:val="18"/>
                <w:szCs w:val="18"/>
              </w:rPr>
              <w:t>Schulcomputern</w:t>
            </w:r>
            <w:r w:rsidRPr="00E66F6B">
              <w:rPr>
                <w:color w:val="000000" w:themeColor="text1"/>
                <w:sz w:val="18"/>
                <w:szCs w:val="18"/>
              </w:rPr>
              <w:t xml:space="preserve"> </w:t>
            </w:r>
            <w:r w:rsidRPr="00E66F6B">
              <w:rPr>
                <w:rFonts w:eastAsia="Calibri"/>
                <w:color w:val="000000" w:themeColor="text1"/>
                <w:sz w:val="18"/>
                <w:szCs w:val="18"/>
              </w:rPr>
              <w:t>darf</w:t>
            </w:r>
            <w:r w:rsidRPr="00E66F6B">
              <w:rPr>
                <w:color w:val="000000" w:themeColor="text1"/>
                <w:sz w:val="18"/>
                <w:szCs w:val="18"/>
              </w:rPr>
              <w:t xml:space="preserve"> </w:t>
            </w:r>
            <w:r w:rsidRPr="00E66F6B">
              <w:rPr>
                <w:rFonts w:eastAsia="Calibri"/>
                <w:color w:val="000000" w:themeColor="text1"/>
                <w:sz w:val="18"/>
                <w:szCs w:val="18"/>
              </w:rPr>
              <w:t>ich</w:t>
            </w:r>
            <w:r w:rsidRPr="00E66F6B">
              <w:rPr>
                <w:color w:val="000000" w:themeColor="text1"/>
                <w:sz w:val="18"/>
                <w:szCs w:val="18"/>
              </w:rPr>
              <w:t xml:space="preserve"> </w:t>
            </w:r>
            <w:r w:rsidRPr="00E66F6B">
              <w:rPr>
                <w:rFonts w:eastAsia="Calibri"/>
                <w:color w:val="000000" w:themeColor="text1"/>
                <w:sz w:val="18"/>
                <w:szCs w:val="18"/>
              </w:rPr>
              <w:t>nichts</w:t>
            </w:r>
            <w:r w:rsidRPr="00E66F6B">
              <w:rPr>
                <w:color w:val="000000" w:themeColor="text1"/>
                <w:sz w:val="18"/>
                <w:szCs w:val="18"/>
              </w:rPr>
              <w:t xml:space="preserve"> </w:t>
            </w:r>
            <w:r w:rsidRPr="00E66F6B">
              <w:rPr>
                <w:rFonts w:eastAsia="Calibri"/>
                <w:color w:val="000000" w:themeColor="text1"/>
                <w:sz w:val="18"/>
                <w:szCs w:val="18"/>
              </w:rPr>
              <w:t>installieren</w:t>
            </w:r>
            <w:r w:rsidRPr="00E66F6B">
              <w:rPr>
                <w:color w:val="000000" w:themeColor="text1"/>
                <w:sz w:val="18"/>
                <w:szCs w:val="18"/>
              </w:rPr>
              <w:t>.</w:t>
            </w:r>
          </w:p>
        </w:tc>
        <w:tc>
          <w:tcPr>
            <w:tcW w:w="6656" w:type="dxa"/>
          </w:tcPr>
          <w:p w14:paraId="67CBBF00" w14:textId="4AAD02E4" w:rsidR="00705BBB" w:rsidRPr="00E66F6B" w:rsidRDefault="00705BBB" w:rsidP="0001609E">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rFonts w:eastAsia="Calibri"/>
                <w:color w:val="000000" w:themeColor="text1"/>
                <w:sz w:val="18"/>
                <w:szCs w:val="18"/>
              </w:rPr>
              <w:t>Dies</w:t>
            </w:r>
            <w:r w:rsidRPr="00E66F6B">
              <w:rPr>
                <w:color w:val="000000" w:themeColor="text1"/>
                <w:sz w:val="18"/>
                <w:szCs w:val="18"/>
              </w:rPr>
              <w:t xml:space="preserve"> </w:t>
            </w:r>
            <w:r w:rsidRPr="00E66F6B">
              <w:rPr>
                <w:rFonts w:eastAsia="Calibri"/>
                <w:color w:val="000000" w:themeColor="text1"/>
                <w:sz w:val="18"/>
                <w:szCs w:val="18"/>
              </w:rPr>
              <w:t>ist</w:t>
            </w:r>
            <w:r w:rsidRPr="00E66F6B">
              <w:rPr>
                <w:color w:val="000000" w:themeColor="text1"/>
                <w:sz w:val="18"/>
                <w:szCs w:val="18"/>
              </w:rPr>
              <w:t xml:space="preserve"> </w:t>
            </w:r>
            <w:r w:rsidRPr="00E66F6B">
              <w:rPr>
                <w:rFonts w:eastAsia="Calibri"/>
                <w:color w:val="000000" w:themeColor="text1"/>
                <w:sz w:val="18"/>
                <w:szCs w:val="18"/>
              </w:rPr>
              <w:t>kein</w:t>
            </w:r>
            <w:r w:rsidRPr="00E66F6B">
              <w:rPr>
                <w:color w:val="000000" w:themeColor="text1"/>
                <w:sz w:val="18"/>
                <w:szCs w:val="18"/>
              </w:rPr>
              <w:t xml:space="preserve"> </w:t>
            </w:r>
            <w:r w:rsidRPr="00E66F6B">
              <w:rPr>
                <w:rFonts w:eastAsia="Calibri"/>
                <w:color w:val="000000" w:themeColor="text1"/>
                <w:sz w:val="18"/>
                <w:szCs w:val="18"/>
              </w:rPr>
              <w:t>Problem</w:t>
            </w:r>
            <w:r w:rsidRPr="00E66F6B">
              <w:rPr>
                <w:color w:val="000000" w:themeColor="text1"/>
                <w:sz w:val="18"/>
                <w:szCs w:val="18"/>
              </w:rPr>
              <w:t xml:space="preserve">. </w:t>
            </w:r>
            <w:r w:rsidRPr="00E66F6B">
              <w:rPr>
                <w:rFonts w:eastAsia="Calibri"/>
                <w:color w:val="000000" w:themeColor="text1"/>
                <w:sz w:val="18"/>
                <w:szCs w:val="18"/>
              </w:rPr>
              <w:t>Es</w:t>
            </w:r>
            <w:r w:rsidRPr="00E66F6B">
              <w:rPr>
                <w:color w:val="000000" w:themeColor="text1"/>
                <w:sz w:val="18"/>
                <w:szCs w:val="18"/>
              </w:rPr>
              <w:t xml:space="preserve"> </w:t>
            </w:r>
            <w:r w:rsidRPr="00E66F6B">
              <w:rPr>
                <w:rFonts w:eastAsia="Calibri"/>
                <w:color w:val="000000" w:themeColor="text1"/>
                <w:sz w:val="18"/>
                <w:szCs w:val="18"/>
              </w:rPr>
              <w:t>gibt</w:t>
            </w:r>
            <w:r w:rsidRPr="00E66F6B">
              <w:rPr>
                <w:color w:val="000000" w:themeColor="text1"/>
                <w:sz w:val="18"/>
                <w:szCs w:val="18"/>
              </w:rPr>
              <w:t xml:space="preserve"> </w:t>
            </w:r>
            <w:r w:rsidRPr="00E66F6B">
              <w:rPr>
                <w:rFonts w:eastAsia="Calibri"/>
                <w:color w:val="000000" w:themeColor="text1"/>
                <w:sz w:val="18"/>
                <w:szCs w:val="18"/>
              </w:rPr>
              <w:t>nämlich</w:t>
            </w:r>
            <w:r w:rsidRPr="00E66F6B">
              <w:rPr>
                <w:color w:val="000000" w:themeColor="text1"/>
                <w:sz w:val="18"/>
                <w:szCs w:val="18"/>
              </w:rPr>
              <w:t xml:space="preserve"> </w:t>
            </w:r>
            <w:r w:rsidRPr="00E66F6B">
              <w:rPr>
                <w:rFonts w:eastAsia="Calibri"/>
                <w:color w:val="000000" w:themeColor="text1"/>
                <w:sz w:val="18"/>
                <w:szCs w:val="18"/>
              </w:rPr>
              <w:t>drei</w:t>
            </w:r>
            <w:r w:rsidRPr="00E66F6B">
              <w:rPr>
                <w:color w:val="000000" w:themeColor="text1"/>
                <w:sz w:val="18"/>
                <w:szCs w:val="18"/>
              </w:rPr>
              <w:t xml:space="preserve"> </w:t>
            </w:r>
            <w:r w:rsidRPr="00E66F6B">
              <w:rPr>
                <w:rFonts w:eastAsia="Calibri"/>
                <w:color w:val="000000" w:themeColor="text1"/>
                <w:sz w:val="18"/>
                <w:szCs w:val="18"/>
              </w:rPr>
              <w:t>Möglichkeiten</w:t>
            </w:r>
            <w:r w:rsidRPr="00E66F6B">
              <w:rPr>
                <w:color w:val="000000" w:themeColor="text1"/>
                <w:sz w:val="18"/>
                <w:szCs w:val="18"/>
              </w:rPr>
              <w:t xml:space="preserve"> </w:t>
            </w:r>
            <w:r w:rsidRPr="00E66F6B">
              <w:rPr>
                <w:rFonts w:eastAsia="Calibri"/>
                <w:color w:val="000000" w:themeColor="text1"/>
                <w:sz w:val="18"/>
                <w:szCs w:val="18"/>
              </w:rPr>
              <w:t>mit</w:t>
            </w:r>
            <w:r w:rsidRPr="00E66F6B">
              <w:rPr>
                <w:color w:val="000000" w:themeColor="text1"/>
                <w:sz w:val="18"/>
                <w:szCs w:val="18"/>
              </w:rPr>
              <w:t xml:space="preserve"> </w:t>
            </w:r>
            <w:r w:rsidRPr="00E66F6B">
              <w:rPr>
                <w:rFonts w:eastAsia="Calibri"/>
                <w:color w:val="000000" w:themeColor="text1"/>
                <w:sz w:val="18"/>
                <w:szCs w:val="18"/>
              </w:rPr>
              <w:t>Scratch</w:t>
            </w:r>
            <w:r w:rsidRPr="00E66F6B">
              <w:rPr>
                <w:color w:val="000000" w:themeColor="text1"/>
                <w:sz w:val="18"/>
                <w:szCs w:val="18"/>
              </w:rPr>
              <w:t xml:space="preserve"> </w:t>
            </w:r>
            <w:r w:rsidRPr="00E66F6B">
              <w:rPr>
                <w:rFonts w:eastAsia="Calibri"/>
                <w:color w:val="000000" w:themeColor="text1"/>
                <w:sz w:val="18"/>
                <w:szCs w:val="18"/>
              </w:rPr>
              <w:t>zu</w:t>
            </w:r>
            <w:r w:rsidRPr="00E66F6B">
              <w:rPr>
                <w:color w:val="000000" w:themeColor="text1"/>
                <w:sz w:val="18"/>
                <w:szCs w:val="18"/>
              </w:rPr>
              <w:t xml:space="preserve"> </w:t>
            </w:r>
            <w:r w:rsidRPr="00E66F6B">
              <w:rPr>
                <w:rFonts w:eastAsia="Calibri"/>
                <w:color w:val="000000" w:themeColor="text1"/>
                <w:sz w:val="18"/>
                <w:szCs w:val="18"/>
              </w:rPr>
              <w:t>arbeiten</w:t>
            </w:r>
            <w:r w:rsidRPr="00E66F6B">
              <w:rPr>
                <w:color w:val="000000" w:themeColor="text1"/>
                <w:sz w:val="18"/>
                <w:szCs w:val="18"/>
              </w:rPr>
              <w:t xml:space="preserve">: </w:t>
            </w:r>
            <w:r w:rsidRPr="00E66F6B">
              <w:rPr>
                <w:rFonts w:eastAsia="Calibri"/>
                <w:color w:val="000000" w:themeColor="text1"/>
                <w:sz w:val="18"/>
                <w:szCs w:val="18"/>
              </w:rPr>
              <w:t>Zum</w:t>
            </w:r>
            <w:r w:rsidRPr="00E66F6B">
              <w:rPr>
                <w:color w:val="000000" w:themeColor="text1"/>
                <w:sz w:val="18"/>
                <w:szCs w:val="18"/>
              </w:rPr>
              <w:t xml:space="preserve"> </w:t>
            </w:r>
            <w:r w:rsidRPr="00E66F6B">
              <w:rPr>
                <w:rFonts w:eastAsia="Calibri"/>
                <w:color w:val="000000" w:themeColor="text1"/>
                <w:sz w:val="18"/>
                <w:szCs w:val="18"/>
              </w:rPr>
              <w:t>einen</w:t>
            </w:r>
            <w:r w:rsidRPr="00E66F6B">
              <w:rPr>
                <w:color w:val="000000" w:themeColor="text1"/>
                <w:sz w:val="18"/>
                <w:szCs w:val="18"/>
              </w:rPr>
              <w:t xml:space="preserve"> </w:t>
            </w:r>
            <w:r w:rsidRPr="00E66F6B">
              <w:rPr>
                <w:rFonts w:eastAsia="Calibri"/>
                <w:color w:val="000000" w:themeColor="text1"/>
                <w:sz w:val="18"/>
                <w:szCs w:val="18"/>
              </w:rPr>
              <w:t>gibt</w:t>
            </w:r>
            <w:r w:rsidRPr="00E66F6B">
              <w:rPr>
                <w:color w:val="000000" w:themeColor="text1"/>
                <w:sz w:val="18"/>
                <w:szCs w:val="18"/>
              </w:rPr>
              <w:t xml:space="preserve"> </w:t>
            </w:r>
            <w:r w:rsidRPr="00E66F6B">
              <w:rPr>
                <w:rFonts w:eastAsia="Calibri"/>
                <w:color w:val="000000" w:themeColor="text1"/>
                <w:sz w:val="18"/>
                <w:szCs w:val="18"/>
              </w:rPr>
              <w:t>es</w:t>
            </w:r>
            <w:r w:rsidRPr="00E66F6B">
              <w:rPr>
                <w:color w:val="000000" w:themeColor="text1"/>
                <w:sz w:val="18"/>
                <w:szCs w:val="18"/>
              </w:rPr>
              <w:t xml:space="preserve"> </w:t>
            </w:r>
            <w:r w:rsidRPr="00E66F6B">
              <w:rPr>
                <w:rFonts w:eastAsia="Calibri"/>
                <w:color w:val="000000" w:themeColor="text1"/>
                <w:sz w:val="18"/>
                <w:szCs w:val="18"/>
              </w:rPr>
              <w:t>die</w:t>
            </w:r>
            <w:r w:rsidRPr="00E66F6B">
              <w:rPr>
                <w:color w:val="000000" w:themeColor="text1"/>
                <w:sz w:val="18"/>
                <w:szCs w:val="18"/>
              </w:rPr>
              <w:t xml:space="preserve"> </w:t>
            </w:r>
            <w:r w:rsidRPr="00E66F6B">
              <w:rPr>
                <w:rFonts w:eastAsia="Calibri"/>
                <w:color w:val="000000" w:themeColor="text1"/>
                <w:sz w:val="18"/>
                <w:szCs w:val="18"/>
              </w:rPr>
              <w:t>Option</w:t>
            </w:r>
            <w:r w:rsidRPr="00E66F6B">
              <w:rPr>
                <w:color w:val="000000" w:themeColor="text1"/>
                <w:sz w:val="18"/>
                <w:szCs w:val="18"/>
              </w:rPr>
              <w:t xml:space="preserve"> </w:t>
            </w:r>
            <w:r w:rsidRPr="00E66F6B">
              <w:rPr>
                <w:rFonts w:eastAsia="Calibri"/>
                <w:color w:val="000000" w:themeColor="text1"/>
                <w:sz w:val="18"/>
                <w:szCs w:val="18"/>
              </w:rPr>
              <w:t>auf</w:t>
            </w:r>
            <w:r w:rsidRPr="00E66F6B">
              <w:rPr>
                <w:color w:val="000000" w:themeColor="text1"/>
                <w:sz w:val="18"/>
                <w:szCs w:val="18"/>
              </w:rPr>
              <w:t xml:space="preserve"> </w:t>
            </w:r>
            <w:r w:rsidRPr="00E66F6B">
              <w:rPr>
                <w:rFonts w:eastAsia="Calibri"/>
                <w:color w:val="000000" w:themeColor="text1"/>
                <w:sz w:val="18"/>
                <w:szCs w:val="18"/>
              </w:rPr>
              <w:t>dem</w:t>
            </w:r>
            <w:r w:rsidRPr="00E66F6B">
              <w:rPr>
                <w:color w:val="000000" w:themeColor="text1"/>
                <w:sz w:val="18"/>
                <w:szCs w:val="18"/>
              </w:rPr>
              <w:t xml:space="preserve"> </w:t>
            </w:r>
            <w:r w:rsidRPr="00E66F6B">
              <w:rPr>
                <w:rFonts w:eastAsia="Calibri"/>
                <w:color w:val="000000" w:themeColor="text1"/>
                <w:sz w:val="18"/>
                <w:szCs w:val="18"/>
              </w:rPr>
              <w:t>Computer</w:t>
            </w:r>
            <w:r w:rsidRPr="00E66F6B">
              <w:rPr>
                <w:color w:val="000000" w:themeColor="text1"/>
                <w:sz w:val="18"/>
                <w:szCs w:val="18"/>
              </w:rPr>
              <w:t xml:space="preserve"> </w:t>
            </w:r>
            <w:r w:rsidRPr="00E66F6B">
              <w:rPr>
                <w:rFonts w:eastAsia="Calibri"/>
                <w:color w:val="000000" w:themeColor="text1"/>
                <w:sz w:val="18"/>
                <w:szCs w:val="18"/>
              </w:rPr>
              <w:t>wie</w:t>
            </w:r>
            <w:r w:rsidRPr="00E66F6B">
              <w:rPr>
                <w:color w:val="000000" w:themeColor="text1"/>
                <w:sz w:val="18"/>
                <w:szCs w:val="18"/>
              </w:rPr>
              <w:t xml:space="preserve"> </w:t>
            </w:r>
            <w:r w:rsidRPr="00E66F6B">
              <w:rPr>
                <w:rFonts w:eastAsia="Calibri"/>
                <w:color w:val="000000" w:themeColor="text1"/>
                <w:sz w:val="18"/>
                <w:szCs w:val="18"/>
              </w:rPr>
              <w:t>gewohnt</w:t>
            </w:r>
            <w:r w:rsidRPr="00E66F6B">
              <w:rPr>
                <w:color w:val="000000" w:themeColor="text1"/>
                <w:sz w:val="18"/>
                <w:szCs w:val="18"/>
              </w:rPr>
              <w:t xml:space="preserve"> </w:t>
            </w:r>
            <w:r w:rsidRPr="00E66F6B">
              <w:rPr>
                <w:rFonts w:eastAsia="Calibri"/>
                <w:color w:val="000000" w:themeColor="text1"/>
                <w:sz w:val="18"/>
                <w:szCs w:val="18"/>
              </w:rPr>
              <w:t>zu</w:t>
            </w:r>
            <w:r w:rsidRPr="00E66F6B">
              <w:rPr>
                <w:color w:val="000000" w:themeColor="text1"/>
                <w:sz w:val="18"/>
                <w:szCs w:val="18"/>
              </w:rPr>
              <w:t xml:space="preserve"> </w:t>
            </w:r>
            <w:r w:rsidRPr="00E66F6B">
              <w:rPr>
                <w:rFonts w:eastAsia="Calibri"/>
                <w:color w:val="000000" w:themeColor="text1"/>
                <w:sz w:val="18"/>
                <w:szCs w:val="18"/>
              </w:rPr>
              <w:t>installieren</w:t>
            </w:r>
            <w:r w:rsidRPr="00E66F6B">
              <w:rPr>
                <w:color w:val="000000" w:themeColor="text1"/>
                <w:sz w:val="18"/>
                <w:szCs w:val="18"/>
              </w:rPr>
              <w:t xml:space="preserve">. </w:t>
            </w:r>
            <w:r w:rsidRPr="00E66F6B">
              <w:rPr>
                <w:rFonts w:eastAsia="Calibri"/>
                <w:color w:val="000000" w:themeColor="text1"/>
                <w:sz w:val="18"/>
                <w:szCs w:val="18"/>
              </w:rPr>
              <w:t>Da</w:t>
            </w:r>
            <w:r w:rsidRPr="00E66F6B">
              <w:rPr>
                <w:color w:val="000000" w:themeColor="text1"/>
                <w:sz w:val="18"/>
                <w:szCs w:val="18"/>
              </w:rPr>
              <w:t xml:space="preserve"> </w:t>
            </w:r>
            <w:r w:rsidRPr="00E66F6B">
              <w:rPr>
                <w:rFonts w:eastAsia="Calibri"/>
                <w:color w:val="000000" w:themeColor="text1"/>
                <w:sz w:val="18"/>
                <w:szCs w:val="18"/>
              </w:rPr>
              <w:t>dies</w:t>
            </w:r>
            <w:r w:rsidRPr="00E66F6B">
              <w:rPr>
                <w:color w:val="000000" w:themeColor="text1"/>
                <w:sz w:val="18"/>
                <w:szCs w:val="18"/>
              </w:rPr>
              <w:t xml:space="preserve"> </w:t>
            </w:r>
            <w:r w:rsidRPr="00E66F6B">
              <w:rPr>
                <w:rFonts w:eastAsia="Calibri"/>
                <w:color w:val="000000" w:themeColor="text1"/>
                <w:sz w:val="18"/>
                <w:szCs w:val="18"/>
              </w:rPr>
              <w:t>nicht</w:t>
            </w:r>
            <w:r w:rsidRPr="00E66F6B">
              <w:rPr>
                <w:color w:val="000000" w:themeColor="text1"/>
                <w:sz w:val="18"/>
                <w:szCs w:val="18"/>
              </w:rPr>
              <w:t xml:space="preserve"> </w:t>
            </w:r>
            <w:r w:rsidRPr="00E66F6B">
              <w:rPr>
                <w:rFonts w:eastAsia="Calibri"/>
                <w:color w:val="000000" w:themeColor="text1"/>
                <w:sz w:val="18"/>
                <w:szCs w:val="18"/>
              </w:rPr>
              <w:t>immer</w:t>
            </w:r>
            <w:r w:rsidRPr="00E66F6B">
              <w:rPr>
                <w:color w:val="000000" w:themeColor="text1"/>
                <w:sz w:val="18"/>
                <w:szCs w:val="18"/>
              </w:rPr>
              <w:t xml:space="preserve"> </w:t>
            </w:r>
            <w:r w:rsidRPr="00E66F6B">
              <w:rPr>
                <w:rFonts w:eastAsia="Calibri"/>
                <w:color w:val="000000" w:themeColor="text1"/>
                <w:sz w:val="18"/>
                <w:szCs w:val="18"/>
              </w:rPr>
              <w:t>möglich</w:t>
            </w:r>
            <w:r w:rsidRPr="00E66F6B">
              <w:rPr>
                <w:color w:val="000000" w:themeColor="text1"/>
                <w:sz w:val="18"/>
                <w:szCs w:val="18"/>
              </w:rPr>
              <w:t xml:space="preserve"> </w:t>
            </w:r>
            <w:r w:rsidRPr="00E66F6B">
              <w:rPr>
                <w:rFonts w:eastAsia="Calibri"/>
                <w:color w:val="000000" w:themeColor="text1"/>
                <w:sz w:val="18"/>
                <w:szCs w:val="18"/>
              </w:rPr>
              <w:t>ist</w:t>
            </w:r>
            <w:r w:rsidRPr="00E66F6B">
              <w:rPr>
                <w:color w:val="000000" w:themeColor="text1"/>
                <w:sz w:val="18"/>
                <w:szCs w:val="18"/>
              </w:rPr>
              <w:t xml:space="preserve">, </w:t>
            </w:r>
            <w:r w:rsidRPr="00E66F6B">
              <w:rPr>
                <w:rFonts w:eastAsia="Calibri"/>
                <w:color w:val="000000" w:themeColor="text1"/>
                <w:sz w:val="18"/>
                <w:szCs w:val="18"/>
              </w:rPr>
              <w:t>gibt</w:t>
            </w:r>
            <w:r w:rsidRPr="00E66F6B">
              <w:rPr>
                <w:color w:val="000000" w:themeColor="text1"/>
                <w:sz w:val="18"/>
                <w:szCs w:val="18"/>
              </w:rPr>
              <w:t xml:space="preserve"> </w:t>
            </w:r>
            <w:r w:rsidRPr="00E66F6B">
              <w:rPr>
                <w:rFonts w:eastAsia="Calibri"/>
                <w:color w:val="000000" w:themeColor="text1"/>
                <w:sz w:val="18"/>
                <w:szCs w:val="18"/>
              </w:rPr>
              <w:t>es</w:t>
            </w:r>
            <w:r w:rsidRPr="00E66F6B">
              <w:rPr>
                <w:color w:val="000000" w:themeColor="text1"/>
                <w:sz w:val="18"/>
                <w:szCs w:val="18"/>
              </w:rPr>
              <w:t xml:space="preserve"> </w:t>
            </w:r>
            <w:r w:rsidRPr="00E66F6B">
              <w:rPr>
                <w:rFonts w:eastAsia="Calibri"/>
                <w:color w:val="000000" w:themeColor="text1"/>
                <w:sz w:val="18"/>
                <w:szCs w:val="18"/>
              </w:rPr>
              <w:t>auch</w:t>
            </w:r>
            <w:r w:rsidRPr="00E66F6B">
              <w:rPr>
                <w:color w:val="000000" w:themeColor="text1"/>
                <w:sz w:val="18"/>
                <w:szCs w:val="18"/>
              </w:rPr>
              <w:t xml:space="preserve"> </w:t>
            </w:r>
            <w:r w:rsidRPr="00E66F6B">
              <w:rPr>
                <w:rFonts w:eastAsia="Calibri"/>
                <w:color w:val="000000" w:themeColor="text1"/>
                <w:sz w:val="18"/>
                <w:szCs w:val="18"/>
              </w:rPr>
              <w:t>eine</w:t>
            </w:r>
            <w:r w:rsidRPr="00E66F6B">
              <w:rPr>
                <w:color w:val="000000" w:themeColor="text1"/>
                <w:sz w:val="18"/>
                <w:szCs w:val="18"/>
              </w:rPr>
              <w:t xml:space="preserve"> </w:t>
            </w:r>
            <w:r w:rsidRPr="00E66F6B">
              <w:rPr>
                <w:rFonts w:eastAsia="Calibri"/>
                <w:color w:val="000000" w:themeColor="text1"/>
                <w:sz w:val="18"/>
                <w:szCs w:val="18"/>
              </w:rPr>
              <w:t>Portable</w:t>
            </w:r>
            <w:r w:rsidRPr="00E66F6B">
              <w:rPr>
                <w:color w:val="000000" w:themeColor="text1"/>
                <w:sz w:val="18"/>
                <w:szCs w:val="18"/>
              </w:rPr>
              <w:t xml:space="preserve"> </w:t>
            </w:r>
            <w:r w:rsidRPr="00E66F6B">
              <w:rPr>
                <w:rFonts w:eastAsia="Calibri"/>
                <w:color w:val="000000" w:themeColor="text1"/>
                <w:sz w:val="18"/>
                <w:szCs w:val="18"/>
              </w:rPr>
              <w:t>Version</w:t>
            </w:r>
            <w:r w:rsidRPr="00E66F6B">
              <w:rPr>
                <w:color w:val="000000" w:themeColor="text1"/>
                <w:sz w:val="18"/>
                <w:szCs w:val="18"/>
              </w:rPr>
              <w:t xml:space="preserve">, </w:t>
            </w:r>
            <w:r w:rsidRPr="00E66F6B">
              <w:rPr>
                <w:rFonts w:eastAsia="Calibri"/>
                <w:color w:val="000000" w:themeColor="text1"/>
                <w:sz w:val="18"/>
                <w:szCs w:val="18"/>
              </w:rPr>
              <w:t>welche</w:t>
            </w:r>
            <w:r w:rsidRPr="00E66F6B">
              <w:rPr>
                <w:color w:val="000000" w:themeColor="text1"/>
                <w:sz w:val="18"/>
                <w:szCs w:val="18"/>
              </w:rPr>
              <w:t xml:space="preserve"> </w:t>
            </w:r>
            <w:r w:rsidRPr="00E66F6B">
              <w:rPr>
                <w:rFonts w:eastAsia="Calibri"/>
                <w:color w:val="000000" w:themeColor="text1"/>
                <w:sz w:val="18"/>
                <w:szCs w:val="18"/>
              </w:rPr>
              <w:t>direkt</w:t>
            </w:r>
            <w:r w:rsidRPr="00E66F6B">
              <w:rPr>
                <w:color w:val="000000" w:themeColor="text1"/>
                <w:sz w:val="18"/>
                <w:szCs w:val="18"/>
              </w:rPr>
              <w:t xml:space="preserve"> </w:t>
            </w:r>
            <w:r w:rsidRPr="00E66F6B">
              <w:rPr>
                <w:rFonts w:eastAsia="Calibri"/>
                <w:color w:val="000000" w:themeColor="text1"/>
                <w:sz w:val="18"/>
                <w:szCs w:val="18"/>
              </w:rPr>
              <w:t>z</w:t>
            </w:r>
            <w:r w:rsidRPr="00E66F6B">
              <w:rPr>
                <w:color w:val="000000" w:themeColor="text1"/>
                <w:sz w:val="18"/>
                <w:szCs w:val="18"/>
              </w:rPr>
              <w:t>.</w:t>
            </w:r>
            <w:r w:rsidRPr="00E66F6B">
              <w:rPr>
                <w:rFonts w:eastAsia="Calibri"/>
                <w:color w:val="000000" w:themeColor="text1"/>
                <w:sz w:val="18"/>
                <w:szCs w:val="18"/>
              </w:rPr>
              <w:t>B</w:t>
            </w:r>
            <w:r w:rsidRPr="00E66F6B">
              <w:rPr>
                <w:color w:val="000000" w:themeColor="text1"/>
                <w:sz w:val="18"/>
                <w:szCs w:val="18"/>
              </w:rPr>
              <w:t xml:space="preserve">. </w:t>
            </w:r>
            <w:r w:rsidRPr="00E66F6B">
              <w:rPr>
                <w:rFonts w:eastAsia="Calibri"/>
                <w:color w:val="000000" w:themeColor="text1"/>
                <w:sz w:val="18"/>
                <w:szCs w:val="18"/>
              </w:rPr>
              <w:t>von</w:t>
            </w:r>
            <w:r w:rsidRPr="00E66F6B">
              <w:rPr>
                <w:color w:val="000000" w:themeColor="text1"/>
                <w:sz w:val="18"/>
                <w:szCs w:val="18"/>
              </w:rPr>
              <w:t xml:space="preserve"> </w:t>
            </w:r>
            <w:r w:rsidRPr="00E66F6B">
              <w:rPr>
                <w:rFonts w:eastAsia="Calibri"/>
                <w:color w:val="000000" w:themeColor="text1"/>
                <w:sz w:val="18"/>
                <w:szCs w:val="18"/>
              </w:rPr>
              <w:t>einem</w:t>
            </w:r>
            <w:r w:rsidRPr="00E66F6B">
              <w:rPr>
                <w:color w:val="000000" w:themeColor="text1"/>
                <w:sz w:val="18"/>
                <w:szCs w:val="18"/>
              </w:rPr>
              <w:t xml:space="preserve"> </w:t>
            </w:r>
            <w:r w:rsidRPr="00E66F6B">
              <w:rPr>
                <w:rFonts w:eastAsia="Calibri"/>
                <w:color w:val="000000" w:themeColor="text1"/>
                <w:sz w:val="18"/>
                <w:szCs w:val="18"/>
              </w:rPr>
              <w:t>USB</w:t>
            </w:r>
            <w:r w:rsidRPr="00E66F6B">
              <w:rPr>
                <w:color w:val="000000" w:themeColor="text1"/>
                <w:sz w:val="18"/>
                <w:szCs w:val="18"/>
              </w:rPr>
              <w:t>-</w:t>
            </w:r>
            <w:r w:rsidRPr="00E66F6B">
              <w:rPr>
                <w:rFonts w:eastAsia="Calibri"/>
                <w:color w:val="000000" w:themeColor="text1"/>
                <w:sz w:val="18"/>
                <w:szCs w:val="18"/>
              </w:rPr>
              <w:t>Stick</w:t>
            </w:r>
            <w:r w:rsidRPr="00E66F6B">
              <w:rPr>
                <w:color w:val="000000" w:themeColor="text1"/>
                <w:sz w:val="18"/>
                <w:szCs w:val="18"/>
              </w:rPr>
              <w:t xml:space="preserve"> </w:t>
            </w:r>
            <w:r w:rsidRPr="00E66F6B">
              <w:rPr>
                <w:rFonts w:eastAsia="Calibri"/>
                <w:color w:val="000000" w:themeColor="text1"/>
                <w:sz w:val="18"/>
                <w:szCs w:val="18"/>
              </w:rPr>
              <w:t>gestartet</w:t>
            </w:r>
            <w:r w:rsidRPr="00E66F6B">
              <w:rPr>
                <w:color w:val="000000" w:themeColor="text1"/>
                <w:sz w:val="18"/>
                <w:szCs w:val="18"/>
              </w:rPr>
              <w:t xml:space="preserve"> </w:t>
            </w:r>
            <w:r w:rsidRPr="00E66F6B">
              <w:rPr>
                <w:rFonts w:eastAsia="Calibri"/>
                <w:color w:val="000000" w:themeColor="text1"/>
                <w:sz w:val="18"/>
                <w:szCs w:val="18"/>
              </w:rPr>
              <w:t>werden</w:t>
            </w:r>
            <w:r w:rsidRPr="00E66F6B">
              <w:rPr>
                <w:color w:val="000000" w:themeColor="text1"/>
                <w:sz w:val="18"/>
                <w:szCs w:val="18"/>
              </w:rPr>
              <w:t xml:space="preserve"> </w:t>
            </w:r>
            <w:r w:rsidRPr="00E66F6B">
              <w:rPr>
                <w:rFonts w:eastAsia="Calibri"/>
                <w:color w:val="000000" w:themeColor="text1"/>
                <w:sz w:val="18"/>
                <w:szCs w:val="18"/>
              </w:rPr>
              <w:t>kann</w:t>
            </w:r>
            <w:r w:rsidRPr="00E66F6B">
              <w:rPr>
                <w:color w:val="000000" w:themeColor="text1"/>
                <w:sz w:val="18"/>
                <w:szCs w:val="18"/>
              </w:rPr>
              <w:t xml:space="preserve">. </w:t>
            </w:r>
            <w:r w:rsidRPr="00E66F6B">
              <w:rPr>
                <w:rFonts w:eastAsia="Calibri"/>
                <w:color w:val="000000" w:themeColor="text1"/>
                <w:sz w:val="18"/>
                <w:szCs w:val="18"/>
              </w:rPr>
              <w:t>Ansonsten</w:t>
            </w:r>
            <w:r w:rsidRPr="00E66F6B">
              <w:rPr>
                <w:color w:val="000000" w:themeColor="text1"/>
                <w:sz w:val="18"/>
                <w:szCs w:val="18"/>
              </w:rPr>
              <w:t xml:space="preserve"> </w:t>
            </w:r>
            <w:r w:rsidRPr="00E66F6B">
              <w:rPr>
                <w:rFonts w:eastAsia="Calibri"/>
                <w:color w:val="000000" w:themeColor="text1"/>
                <w:sz w:val="18"/>
                <w:szCs w:val="18"/>
              </w:rPr>
              <w:t>kann</w:t>
            </w:r>
            <w:r w:rsidRPr="00E66F6B">
              <w:rPr>
                <w:color w:val="000000" w:themeColor="text1"/>
                <w:sz w:val="18"/>
                <w:szCs w:val="18"/>
              </w:rPr>
              <w:t xml:space="preserve"> </w:t>
            </w:r>
            <w:r w:rsidRPr="00E66F6B">
              <w:rPr>
                <w:rFonts w:eastAsia="Calibri"/>
                <w:color w:val="000000" w:themeColor="text1"/>
                <w:sz w:val="18"/>
                <w:szCs w:val="18"/>
              </w:rPr>
              <w:t>man</w:t>
            </w:r>
            <w:r w:rsidRPr="00E66F6B">
              <w:rPr>
                <w:color w:val="000000" w:themeColor="text1"/>
                <w:sz w:val="18"/>
                <w:szCs w:val="18"/>
              </w:rPr>
              <w:t xml:space="preserve"> </w:t>
            </w:r>
            <w:r w:rsidRPr="00E66F6B">
              <w:rPr>
                <w:rFonts w:eastAsia="Calibri"/>
                <w:color w:val="000000" w:themeColor="text1"/>
                <w:sz w:val="18"/>
                <w:szCs w:val="18"/>
              </w:rPr>
              <w:t>auch</w:t>
            </w:r>
            <w:r w:rsidRPr="00E66F6B">
              <w:rPr>
                <w:color w:val="000000" w:themeColor="text1"/>
                <w:sz w:val="18"/>
                <w:szCs w:val="18"/>
              </w:rPr>
              <w:t xml:space="preserve"> </w:t>
            </w:r>
            <w:r w:rsidRPr="00E66F6B">
              <w:rPr>
                <w:rFonts w:eastAsia="Calibri"/>
                <w:color w:val="000000" w:themeColor="text1"/>
                <w:sz w:val="18"/>
                <w:szCs w:val="18"/>
              </w:rPr>
              <w:t>direkt</w:t>
            </w:r>
            <w:r w:rsidRPr="00E66F6B">
              <w:rPr>
                <w:color w:val="000000" w:themeColor="text1"/>
                <w:sz w:val="18"/>
                <w:szCs w:val="18"/>
              </w:rPr>
              <w:t xml:space="preserve"> </w:t>
            </w:r>
            <w:r w:rsidRPr="00E66F6B">
              <w:rPr>
                <w:rFonts w:eastAsia="Calibri"/>
                <w:color w:val="000000" w:themeColor="text1"/>
                <w:sz w:val="18"/>
                <w:szCs w:val="18"/>
              </w:rPr>
              <w:t>im</w:t>
            </w:r>
            <w:r w:rsidRPr="00E66F6B">
              <w:rPr>
                <w:color w:val="000000" w:themeColor="text1"/>
                <w:sz w:val="18"/>
                <w:szCs w:val="18"/>
              </w:rPr>
              <w:t xml:space="preserve"> </w:t>
            </w:r>
            <w:r w:rsidRPr="00E66F6B">
              <w:rPr>
                <w:rFonts w:eastAsia="Calibri"/>
                <w:color w:val="000000" w:themeColor="text1"/>
                <w:sz w:val="18"/>
                <w:szCs w:val="18"/>
              </w:rPr>
              <w:t>Webbrowser</w:t>
            </w:r>
            <w:r w:rsidRPr="00E66F6B">
              <w:rPr>
                <w:color w:val="000000" w:themeColor="text1"/>
                <w:sz w:val="18"/>
                <w:szCs w:val="18"/>
              </w:rPr>
              <w:t xml:space="preserve"> </w:t>
            </w:r>
            <w:r w:rsidRPr="00E66F6B">
              <w:rPr>
                <w:rFonts w:eastAsia="Calibri"/>
                <w:color w:val="000000" w:themeColor="text1"/>
                <w:sz w:val="18"/>
                <w:szCs w:val="18"/>
              </w:rPr>
              <w:t>mit</w:t>
            </w:r>
            <w:r w:rsidRPr="00E66F6B">
              <w:rPr>
                <w:color w:val="000000" w:themeColor="text1"/>
                <w:sz w:val="18"/>
                <w:szCs w:val="18"/>
              </w:rPr>
              <w:t xml:space="preserve"> </w:t>
            </w:r>
            <w:r w:rsidRPr="00E66F6B">
              <w:rPr>
                <w:rFonts w:eastAsia="Calibri"/>
                <w:color w:val="000000" w:themeColor="text1"/>
                <w:sz w:val="18"/>
                <w:szCs w:val="18"/>
              </w:rPr>
              <w:t>Scratch</w:t>
            </w:r>
            <w:r w:rsidRPr="00E66F6B">
              <w:rPr>
                <w:color w:val="000000" w:themeColor="text1"/>
                <w:sz w:val="18"/>
                <w:szCs w:val="18"/>
              </w:rPr>
              <w:t xml:space="preserve"> </w:t>
            </w:r>
            <w:r w:rsidRPr="00E66F6B">
              <w:rPr>
                <w:rFonts w:eastAsia="Calibri"/>
                <w:color w:val="000000" w:themeColor="text1"/>
                <w:sz w:val="18"/>
                <w:szCs w:val="18"/>
              </w:rPr>
              <w:t>programmieren</w:t>
            </w:r>
            <w:r w:rsidRPr="00E66F6B">
              <w:rPr>
                <w:color w:val="000000" w:themeColor="text1"/>
                <w:sz w:val="18"/>
                <w:szCs w:val="18"/>
              </w:rPr>
              <w:t xml:space="preserve"> </w:t>
            </w:r>
            <w:r w:rsidRPr="00E66F6B">
              <w:rPr>
                <w:rFonts w:eastAsia="Calibri"/>
                <w:color w:val="000000" w:themeColor="text1"/>
                <w:sz w:val="18"/>
                <w:szCs w:val="18"/>
              </w:rPr>
              <w:t>üben</w:t>
            </w:r>
            <w:r w:rsidRPr="00E66F6B">
              <w:rPr>
                <w:color w:val="000000" w:themeColor="text1"/>
                <w:sz w:val="18"/>
                <w:szCs w:val="18"/>
              </w:rPr>
              <w:t>.</w:t>
            </w:r>
          </w:p>
        </w:tc>
      </w:tr>
      <w:tr w:rsidR="00E66F6B" w:rsidRPr="00E66F6B" w14:paraId="16C2414C" w14:textId="77777777" w:rsidTr="00E66F6B">
        <w:tc>
          <w:tcPr>
            <w:cnfStyle w:val="001000000000" w:firstRow="0" w:lastRow="0" w:firstColumn="1" w:lastColumn="0" w:oddVBand="0" w:evenVBand="0" w:oddHBand="0" w:evenHBand="0" w:firstRowFirstColumn="0" w:firstRowLastColumn="0" w:lastRowFirstColumn="0" w:lastRowLastColumn="0"/>
            <w:tcW w:w="2406" w:type="dxa"/>
          </w:tcPr>
          <w:p w14:paraId="474376B0" w14:textId="4D499DD7" w:rsidR="00807997" w:rsidRPr="00E66F6B" w:rsidRDefault="00807997" w:rsidP="00E66F6B">
            <w:pPr>
              <w:jc w:val="left"/>
              <w:rPr>
                <w:rFonts w:eastAsia="Calibri"/>
                <w:color w:val="000000" w:themeColor="text1"/>
                <w:sz w:val="18"/>
                <w:szCs w:val="18"/>
              </w:rPr>
            </w:pPr>
            <w:r w:rsidRPr="00E66F6B">
              <w:rPr>
                <w:rFonts w:eastAsia="Calibri"/>
                <w:color w:val="000000" w:themeColor="text1"/>
                <w:sz w:val="18"/>
                <w:szCs w:val="18"/>
              </w:rPr>
              <w:t>Ich mag den Adobe Flashplayer nicht.</w:t>
            </w:r>
          </w:p>
        </w:tc>
        <w:tc>
          <w:tcPr>
            <w:tcW w:w="6656" w:type="dxa"/>
          </w:tcPr>
          <w:p w14:paraId="022D166F" w14:textId="6DA2307D" w:rsidR="00807997" w:rsidRPr="00E66F6B" w:rsidRDefault="0001505A" w:rsidP="0001609E">
            <w:pPr>
              <w:jc w:val="both"/>
              <w:cnfStyle w:val="000000000000" w:firstRow="0" w:lastRow="0" w:firstColumn="0" w:lastColumn="0" w:oddVBand="0" w:evenVBand="0" w:oddHBand="0" w:evenHBand="0" w:firstRowFirstColumn="0" w:firstRowLastColumn="0" w:lastRowFirstColumn="0" w:lastRowLastColumn="0"/>
              <w:rPr>
                <w:rFonts w:eastAsia="Calibri"/>
                <w:color w:val="000000" w:themeColor="text1"/>
                <w:sz w:val="18"/>
                <w:szCs w:val="18"/>
              </w:rPr>
            </w:pPr>
            <w:r w:rsidRPr="00E66F6B">
              <w:rPr>
                <w:rFonts w:eastAsia="Calibri"/>
                <w:color w:val="000000" w:themeColor="text1"/>
                <w:sz w:val="18"/>
                <w:szCs w:val="18"/>
              </w:rPr>
              <w:t>Auch dies ist seit der Umstellung auf Scratch 3 kein Problem: Denn durch den Einsatz von HTML 5 muss seit Scratch 3 kein Flashplayer mehr installiert sein.</w:t>
            </w:r>
          </w:p>
        </w:tc>
      </w:tr>
      <w:tr w:rsidR="00E66F6B" w:rsidRPr="00E66F6B" w14:paraId="4DAEB8BB"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431F21FC" w14:textId="42F1C0D7" w:rsidR="0001505A" w:rsidRPr="00E66F6B" w:rsidRDefault="0001505A" w:rsidP="00E66F6B">
            <w:pPr>
              <w:jc w:val="left"/>
              <w:rPr>
                <w:rFonts w:eastAsia="Calibri"/>
                <w:color w:val="000000" w:themeColor="text1"/>
                <w:sz w:val="18"/>
                <w:szCs w:val="18"/>
              </w:rPr>
            </w:pPr>
            <w:r w:rsidRPr="00E66F6B">
              <w:rPr>
                <w:rFonts w:eastAsia="Calibri"/>
                <w:color w:val="000000" w:themeColor="text1"/>
                <w:sz w:val="18"/>
                <w:szCs w:val="18"/>
              </w:rPr>
              <w:t>Wir haben in der Schule nur Tablets und keine Notebooks.</w:t>
            </w:r>
          </w:p>
        </w:tc>
        <w:tc>
          <w:tcPr>
            <w:tcW w:w="6656" w:type="dxa"/>
          </w:tcPr>
          <w:p w14:paraId="1C679AEA" w14:textId="637DDD01" w:rsidR="0001505A" w:rsidRPr="00E66F6B" w:rsidRDefault="0001505A" w:rsidP="0001505A">
            <w:pPr>
              <w:jc w:val="both"/>
              <w:cnfStyle w:val="000000100000" w:firstRow="0" w:lastRow="0" w:firstColumn="0" w:lastColumn="0" w:oddVBand="0" w:evenVBand="0" w:oddHBand="1" w:evenHBand="0" w:firstRowFirstColumn="0" w:firstRowLastColumn="0" w:lastRowFirstColumn="0" w:lastRowLastColumn="0"/>
              <w:rPr>
                <w:rFonts w:eastAsia="Calibri"/>
                <w:color w:val="000000" w:themeColor="text1"/>
                <w:sz w:val="18"/>
                <w:szCs w:val="18"/>
              </w:rPr>
            </w:pPr>
            <w:r w:rsidRPr="00E66F6B">
              <w:rPr>
                <w:rFonts w:eastAsia="Calibri"/>
                <w:color w:val="000000" w:themeColor="text1"/>
                <w:sz w:val="18"/>
                <w:szCs w:val="18"/>
              </w:rPr>
              <w:t xml:space="preserve">Seit Scratch 3 lässt sich die Programmierumgebung (für die meisten Funktionen) auch über die typischen Browser auf Tablets ausführen. </w:t>
            </w:r>
          </w:p>
        </w:tc>
      </w:tr>
    </w:tbl>
    <w:p w14:paraId="6FCE22D4" w14:textId="28907DDC" w:rsidR="00FF5EFB" w:rsidRDefault="00FF5EFB" w:rsidP="00224CCD">
      <w:pPr>
        <w:jc w:val="both"/>
        <w:rPr>
          <w:lang w:eastAsia="en-US"/>
        </w:rPr>
      </w:pPr>
    </w:p>
    <w:tbl>
      <w:tblPr>
        <w:tblStyle w:val="Stundenverlaufsskizzen"/>
        <w:tblW w:w="0" w:type="auto"/>
        <w:tblLook w:val="04A0" w:firstRow="1" w:lastRow="0" w:firstColumn="1" w:lastColumn="0" w:noHBand="0" w:noVBand="1"/>
      </w:tblPr>
      <w:tblGrid>
        <w:gridCol w:w="2406"/>
        <w:gridCol w:w="6656"/>
      </w:tblGrid>
      <w:tr w:rsidR="00E66F6B" w:rsidRPr="00E66F6B" w14:paraId="0A4143BE"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4CE77F60"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Rückfrage</w:t>
            </w:r>
          </w:p>
        </w:tc>
        <w:tc>
          <w:tcPr>
            <w:tcW w:w="6656" w:type="dxa"/>
          </w:tcPr>
          <w:p w14:paraId="680E5E37" w14:textId="77777777" w:rsidR="00E66F6B" w:rsidRPr="00E66F6B" w:rsidRDefault="00E66F6B"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Mögliche Antwort</w:t>
            </w:r>
          </w:p>
        </w:tc>
      </w:tr>
      <w:tr w:rsidR="00E66F6B" w:rsidRPr="00E66F6B" w14:paraId="526240B8"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04D088C0"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Wie kann ich Scratch auf Deutsch umstellen?</w:t>
            </w:r>
          </w:p>
        </w:tc>
        <w:tc>
          <w:tcPr>
            <w:tcW w:w="6656" w:type="dxa"/>
          </w:tcPr>
          <w:p w14:paraId="4F1ACE1E"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In der Programmierumgebung findet sich rechts neben dem Scratch-Schriftzug ein Globus, über den sich die gewünschte Sprache einstellen lässt.</w:t>
            </w:r>
          </w:p>
        </w:tc>
      </w:tr>
      <w:tr w:rsidR="00E66F6B" w:rsidRPr="00E66F6B" w14:paraId="1FEDFDF5" w14:textId="77777777" w:rsidTr="00E66F6B">
        <w:tc>
          <w:tcPr>
            <w:cnfStyle w:val="001000000000" w:firstRow="0" w:lastRow="0" w:firstColumn="1" w:lastColumn="0" w:oddVBand="0" w:evenVBand="0" w:oddHBand="0" w:evenHBand="0" w:firstRowFirstColumn="0" w:firstRowLastColumn="0" w:lastRowFirstColumn="0" w:lastRowLastColumn="0"/>
            <w:tcW w:w="2406" w:type="dxa"/>
          </w:tcPr>
          <w:p w14:paraId="1E59BB4C"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Muss ich einen Account erstellen, um mit Scratch arbeiten zu können?</w:t>
            </w:r>
          </w:p>
        </w:tc>
        <w:tc>
          <w:tcPr>
            <w:tcW w:w="6656" w:type="dxa"/>
          </w:tcPr>
          <w:p w14:paraId="73730E06"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Nein. Sowohl web-basiert als auch offline ist ein Arbeiten mit der Scratch-Oberfläche auch ohne Nutzerkonto möglich.</w:t>
            </w:r>
          </w:p>
        </w:tc>
      </w:tr>
      <w:tr w:rsidR="00E66F6B" w:rsidRPr="00E66F6B" w14:paraId="45084DC6"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08346A90"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Welche Vorteile bietet ein Nutzerkonto?</w:t>
            </w:r>
          </w:p>
        </w:tc>
        <w:tc>
          <w:tcPr>
            <w:tcW w:w="6656" w:type="dxa"/>
          </w:tcPr>
          <w:p w14:paraId="5DE8BF86"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Der Vorteil eines Nutzerkontos liegt darin, dass die Projekte „in der Cloud“ zwischengespeichert werden. Die Schülerinnen und Schüler können so </w:t>
            </w:r>
            <w:proofErr w:type="gramStart"/>
            <w:r w:rsidRPr="00E66F6B">
              <w:rPr>
                <w:color w:val="000000" w:themeColor="text1"/>
                <w:sz w:val="18"/>
                <w:szCs w:val="18"/>
                <w:lang w:eastAsia="en-US"/>
              </w:rPr>
              <w:t>Zuhause</w:t>
            </w:r>
            <w:proofErr w:type="gramEnd"/>
            <w:r w:rsidRPr="00E66F6B">
              <w:rPr>
                <w:color w:val="000000" w:themeColor="text1"/>
                <w:sz w:val="18"/>
                <w:szCs w:val="18"/>
                <w:lang w:eastAsia="en-US"/>
              </w:rPr>
              <w:t xml:space="preserve"> an ihren Projekten weiterarbeiten, ohne mit USB-Sticks o. Ä. hantieren zu müssen (s. u.).</w:t>
            </w:r>
          </w:p>
        </w:tc>
      </w:tr>
      <w:tr w:rsidR="00E66F6B" w:rsidRPr="00E66F6B" w14:paraId="76BE110E" w14:textId="77777777" w:rsidTr="00E66F6B">
        <w:tc>
          <w:tcPr>
            <w:cnfStyle w:val="001000000000" w:firstRow="0" w:lastRow="0" w:firstColumn="1" w:lastColumn="0" w:oddVBand="0" w:evenVBand="0" w:oddHBand="0" w:evenHBand="0" w:firstRowFirstColumn="0" w:firstRowLastColumn="0" w:lastRowFirstColumn="0" w:lastRowLastColumn="0"/>
            <w:tcW w:w="2406" w:type="dxa"/>
          </w:tcPr>
          <w:p w14:paraId="6A9C7374"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Wie kann man Projekte ohne Nutzerkonto speichern?</w:t>
            </w:r>
          </w:p>
        </w:tc>
        <w:tc>
          <w:tcPr>
            <w:tcW w:w="6656" w:type="dxa"/>
          </w:tcPr>
          <w:p w14:paraId="0F0610C5"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Scratch-Projekte lassen sich lokal auf den Computer herunterladen und so speichern, indem </w:t>
            </w:r>
            <w:r w:rsidRPr="00E66F6B">
              <w:rPr>
                <w:i/>
                <w:color w:val="000000" w:themeColor="text1"/>
                <w:sz w:val="18"/>
                <w:szCs w:val="18"/>
                <w:lang w:eastAsia="en-US"/>
              </w:rPr>
              <w:t xml:space="preserve">Datei – Auf deinem Computer speichern </w:t>
            </w:r>
            <w:r w:rsidRPr="00E66F6B">
              <w:rPr>
                <w:color w:val="000000" w:themeColor="text1"/>
                <w:sz w:val="18"/>
                <w:szCs w:val="18"/>
                <w:lang w:eastAsia="en-US"/>
              </w:rPr>
              <w:t xml:space="preserve">ausgewählt wird. Um an dem Projekt weiterzuarbeiten, muss es über </w:t>
            </w:r>
            <w:r w:rsidRPr="00E66F6B">
              <w:rPr>
                <w:i/>
                <w:color w:val="000000" w:themeColor="text1"/>
                <w:sz w:val="18"/>
                <w:szCs w:val="18"/>
                <w:lang w:eastAsia="en-US"/>
              </w:rPr>
              <w:t xml:space="preserve">Datei – Load </w:t>
            </w:r>
            <w:proofErr w:type="spellStart"/>
            <w:r w:rsidRPr="00E66F6B">
              <w:rPr>
                <w:i/>
                <w:color w:val="000000" w:themeColor="text1"/>
                <w:sz w:val="18"/>
                <w:szCs w:val="18"/>
                <w:lang w:eastAsia="en-US"/>
              </w:rPr>
              <w:t>from</w:t>
            </w:r>
            <w:proofErr w:type="spellEnd"/>
            <w:r w:rsidRPr="00E66F6B">
              <w:rPr>
                <w:i/>
                <w:color w:val="000000" w:themeColor="text1"/>
                <w:sz w:val="18"/>
                <w:szCs w:val="18"/>
                <w:lang w:eastAsia="en-US"/>
              </w:rPr>
              <w:t xml:space="preserve"> </w:t>
            </w:r>
            <w:proofErr w:type="spellStart"/>
            <w:r w:rsidRPr="00E66F6B">
              <w:rPr>
                <w:i/>
                <w:color w:val="000000" w:themeColor="text1"/>
                <w:sz w:val="18"/>
                <w:szCs w:val="18"/>
                <w:lang w:eastAsia="en-US"/>
              </w:rPr>
              <w:t>your</w:t>
            </w:r>
            <w:proofErr w:type="spellEnd"/>
            <w:r w:rsidRPr="00E66F6B">
              <w:rPr>
                <w:i/>
                <w:color w:val="000000" w:themeColor="text1"/>
                <w:sz w:val="18"/>
                <w:szCs w:val="18"/>
                <w:lang w:eastAsia="en-US"/>
              </w:rPr>
              <w:t xml:space="preserve"> Computer</w:t>
            </w:r>
            <w:r w:rsidRPr="00E66F6B">
              <w:rPr>
                <w:color w:val="000000" w:themeColor="text1"/>
                <w:sz w:val="18"/>
                <w:szCs w:val="18"/>
                <w:lang w:eastAsia="en-US"/>
              </w:rPr>
              <w:t xml:space="preserve"> wieder hochgeladen werden.</w:t>
            </w:r>
          </w:p>
        </w:tc>
      </w:tr>
    </w:tbl>
    <w:p w14:paraId="4A391705" w14:textId="0B34FA34" w:rsidR="00E66F6B" w:rsidRPr="00E66F6B" w:rsidRDefault="00E66F6B" w:rsidP="00224CCD">
      <w:pPr>
        <w:jc w:val="both"/>
        <w:rPr>
          <w:color w:val="000000" w:themeColor="text1"/>
          <w:lang w:eastAsia="en-US"/>
        </w:rPr>
      </w:pPr>
    </w:p>
    <w:p w14:paraId="3DE6449F" w14:textId="77777777" w:rsidR="00565D41" w:rsidRDefault="00565D41">
      <w:pPr>
        <w:spacing w:after="160" w:line="259" w:lineRule="auto"/>
        <w:rPr>
          <w:b/>
          <w:bCs/>
          <w:color w:val="000000" w:themeColor="text1"/>
          <w:lang w:eastAsia="en-US"/>
        </w:rPr>
      </w:pPr>
      <w:r>
        <w:rPr>
          <w:b/>
          <w:bCs/>
          <w:color w:val="000000" w:themeColor="text1"/>
          <w:lang w:eastAsia="en-US"/>
        </w:rPr>
        <w:br w:type="page"/>
      </w:r>
    </w:p>
    <w:p w14:paraId="725F5728" w14:textId="442E43A7" w:rsidR="00877A52" w:rsidRPr="00E66F6B" w:rsidRDefault="00877A52" w:rsidP="00877A52">
      <w:pPr>
        <w:jc w:val="both"/>
        <w:rPr>
          <w:color w:val="000000" w:themeColor="text1"/>
          <w:lang w:eastAsia="en-US"/>
        </w:rPr>
      </w:pPr>
      <w:r w:rsidRPr="00E66F6B">
        <w:rPr>
          <w:b/>
          <w:bCs/>
          <w:color w:val="000000" w:themeColor="text1"/>
          <w:lang w:eastAsia="en-US"/>
        </w:rPr>
        <w:lastRenderedPageBreak/>
        <w:t>Modul B6 – Mein Anschluss</w:t>
      </w:r>
    </w:p>
    <w:tbl>
      <w:tblPr>
        <w:tblStyle w:val="Stundenverlaufsskizzen"/>
        <w:tblW w:w="0" w:type="auto"/>
        <w:tblLook w:val="04A0" w:firstRow="1" w:lastRow="0" w:firstColumn="1" w:lastColumn="0" w:noHBand="0" w:noVBand="1"/>
      </w:tblPr>
      <w:tblGrid>
        <w:gridCol w:w="2153"/>
        <w:gridCol w:w="6909"/>
      </w:tblGrid>
      <w:tr w:rsidR="00E66F6B" w:rsidRPr="00E66F6B" w14:paraId="2F82AC3A" w14:textId="77777777" w:rsidTr="00E66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4E9F8F8B" w14:textId="77777777" w:rsidR="00877A52" w:rsidRPr="00E66F6B" w:rsidRDefault="00877A52" w:rsidP="00E66F6B">
            <w:pPr>
              <w:jc w:val="left"/>
              <w:rPr>
                <w:color w:val="000000" w:themeColor="text1"/>
                <w:sz w:val="18"/>
                <w:szCs w:val="18"/>
                <w:lang w:eastAsia="en-US"/>
              </w:rPr>
            </w:pPr>
            <w:r w:rsidRPr="00E66F6B">
              <w:rPr>
                <w:color w:val="000000" w:themeColor="text1"/>
                <w:sz w:val="18"/>
                <w:szCs w:val="18"/>
                <w:lang w:eastAsia="en-US"/>
              </w:rPr>
              <w:t>Stolperstein</w:t>
            </w:r>
          </w:p>
        </w:tc>
        <w:tc>
          <w:tcPr>
            <w:tcW w:w="6909" w:type="dxa"/>
          </w:tcPr>
          <w:p w14:paraId="5A52A4A1" w14:textId="77777777" w:rsidR="00877A52" w:rsidRPr="00E66F6B" w:rsidRDefault="00877A52" w:rsidP="00AD0423">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Hinweis</w:t>
            </w:r>
          </w:p>
        </w:tc>
      </w:tr>
      <w:tr w:rsidR="00E66F6B" w:rsidRPr="00E66F6B" w14:paraId="2618A425" w14:textId="77777777" w:rsidTr="00E6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4315EA96" w14:textId="77777777" w:rsidR="00877A52" w:rsidRPr="00E66F6B" w:rsidRDefault="00877A52" w:rsidP="00E66F6B">
            <w:pPr>
              <w:jc w:val="left"/>
              <w:rPr>
                <w:color w:val="000000" w:themeColor="text1"/>
                <w:sz w:val="18"/>
                <w:szCs w:val="18"/>
                <w:lang w:eastAsia="en-US"/>
              </w:rPr>
            </w:pPr>
            <w:r w:rsidRPr="00E66F6B">
              <w:rPr>
                <w:color w:val="000000" w:themeColor="text1"/>
                <w:sz w:val="18"/>
                <w:szCs w:val="18"/>
                <w:lang w:eastAsia="en-US"/>
              </w:rPr>
              <w:t>Kalibrieren der Empfindlichkeit</w:t>
            </w:r>
          </w:p>
        </w:tc>
        <w:tc>
          <w:tcPr>
            <w:tcW w:w="6909" w:type="dxa"/>
          </w:tcPr>
          <w:p w14:paraId="3AD55B34" w14:textId="77777777" w:rsidR="00877A52" w:rsidRPr="00E66F6B" w:rsidRDefault="00877A52" w:rsidP="00AD0423">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Weisen Sie die TN daraufhin, dass der </w:t>
            </w:r>
            <w:proofErr w:type="spellStart"/>
            <w:r w:rsidRPr="00E66F6B">
              <w:rPr>
                <w:color w:val="000000" w:themeColor="text1"/>
                <w:sz w:val="18"/>
                <w:szCs w:val="18"/>
                <w:lang w:eastAsia="en-US"/>
              </w:rPr>
              <w:t>MocoMoco</w:t>
            </w:r>
            <w:proofErr w:type="spellEnd"/>
            <w:r w:rsidRPr="00E66F6B">
              <w:rPr>
                <w:color w:val="000000" w:themeColor="text1"/>
                <w:sz w:val="18"/>
                <w:szCs w:val="18"/>
                <w:lang w:eastAsia="en-US"/>
              </w:rPr>
              <w:t xml:space="preserve"> beim Start einen Kalibrierungsprozess durchführt. Aus diesem Grund sollten die leitfähigen Objekte vorher bereits mit dem </w:t>
            </w:r>
            <w:proofErr w:type="spellStart"/>
            <w:r w:rsidRPr="00E66F6B">
              <w:rPr>
                <w:color w:val="000000" w:themeColor="text1"/>
                <w:sz w:val="18"/>
                <w:szCs w:val="18"/>
                <w:lang w:eastAsia="en-US"/>
              </w:rPr>
              <w:t>MocoMoco</w:t>
            </w:r>
            <w:proofErr w:type="spellEnd"/>
            <w:r w:rsidRPr="00E66F6B">
              <w:rPr>
                <w:color w:val="000000" w:themeColor="text1"/>
                <w:sz w:val="18"/>
                <w:szCs w:val="18"/>
                <w:lang w:eastAsia="en-US"/>
              </w:rPr>
              <w:t xml:space="preserve"> verbunden sein und währenddessen nicht berührt werden.  Wenn man nachträglich noch weitere Litzen mit der Platine verbinden, so sollte man den </w:t>
            </w:r>
            <w:proofErr w:type="spellStart"/>
            <w:r w:rsidRPr="00E66F6B">
              <w:rPr>
                <w:color w:val="000000" w:themeColor="text1"/>
                <w:sz w:val="18"/>
                <w:szCs w:val="18"/>
                <w:lang w:eastAsia="en-US"/>
              </w:rPr>
              <w:t>MocoMoco</w:t>
            </w:r>
            <w:proofErr w:type="spellEnd"/>
            <w:r w:rsidRPr="00E66F6B">
              <w:rPr>
                <w:color w:val="000000" w:themeColor="text1"/>
                <w:sz w:val="18"/>
                <w:szCs w:val="18"/>
                <w:lang w:eastAsia="en-US"/>
              </w:rPr>
              <w:t xml:space="preserve"> vorher vom Computer trennen und im Anschluss neu kalibrieren lassen.</w:t>
            </w:r>
          </w:p>
        </w:tc>
      </w:tr>
      <w:tr w:rsidR="00E66F6B" w:rsidRPr="00E66F6B" w14:paraId="1A32AC14" w14:textId="77777777" w:rsidTr="00E66F6B">
        <w:tc>
          <w:tcPr>
            <w:cnfStyle w:val="001000000000" w:firstRow="0" w:lastRow="0" w:firstColumn="1" w:lastColumn="0" w:oddVBand="0" w:evenVBand="0" w:oddHBand="0" w:evenHBand="0" w:firstRowFirstColumn="0" w:firstRowLastColumn="0" w:lastRowFirstColumn="0" w:lastRowLastColumn="0"/>
            <w:tcW w:w="2153" w:type="dxa"/>
          </w:tcPr>
          <w:p w14:paraId="1A5DF982" w14:textId="77777777" w:rsidR="00877A52" w:rsidRPr="00E66F6B" w:rsidRDefault="00877A52" w:rsidP="00E66F6B">
            <w:pPr>
              <w:jc w:val="left"/>
              <w:rPr>
                <w:color w:val="000000" w:themeColor="text1"/>
                <w:sz w:val="18"/>
                <w:szCs w:val="18"/>
                <w:lang w:eastAsia="en-US"/>
              </w:rPr>
            </w:pPr>
            <w:r w:rsidRPr="00E66F6B">
              <w:rPr>
                <w:color w:val="000000" w:themeColor="text1"/>
                <w:sz w:val="18"/>
                <w:szCs w:val="18"/>
                <w:lang w:eastAsia="en-US"/>
              </w:rPr>
              <w:t>Betriebssystem</w:t>
            </w:r>
          </w:p>
        </w:tc>
        <w:tc>
          <w:tcPr>
            <w:tcW w:w="6909" w:type="dxa"/>
          </w:tcPr>
          <w:p w14:paraId="2239B071" w14:textId="66FCE1C2" w:rsidR="00877A52" w:rsidRPr="00E66F6B" w:rsidRDefault="00877A52" w:rsidP="00AD0423">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Es gibt Ko</w:t>
            </w:r>
            <w:r w:rsidR="00036B26" w:rsidRPr="00E66F6B">
              <w:rPr>
                <w:color w:val="000000" w:themeColor="text1"/>
                <w:sz w:val="18"/>
                <w:szCs w:val="18"/>
                <w:lang w:eastAsia="en-US"/>
              </w:rPr>
              <w:t xml:space="preserve">mpatibilitätsprobleme mit </w:t>
            </w:r>
            <w:proofErr w:type="spellStart"/>
            <w:r w:rsidR="00036B26" w:rsidRPr="00E66F6B">
              <w:rPr>
                <w:color w:val="000000" w:themeColor="text1"/>
                <w:sz w:val="18"/>
                <w:szCs w:val="18"/>
                <w:lang w:eastAsia="en-US"/>
              </w:rPr>
              <w:t>m</w:t>
            </w:r>
            <w:r w:rsidRPr="00E66F6B">
              <w:rPr>
                <w:color w:val="000000" w:themeColor="text1"/>
                <w:sz w:val="18"/>
                <w:szCs w:val="18"/>
                <w:lang w:eastAsia="en-US"/>
              </w:rPr>
              <w:t>ac</w:t>
            </w:r>
            <w:proofErr w:type="spellEnd"/>
            <w:r w:rsidR="00565D41">
              <w:rPr>
                <w:color w:val="000000" w:themeColor="text1"/>
                <w:sz w:val="18"/>
                <w:szCs w:val="18"/>
                <w:lang w:eastAsia="en-US"/>
              </w:rPr>
              <w:t xml:space="preserve"> </w:t>
            </w:r>
            <w:r w:rsidRPr="00E66F6B">
              <w:rPr>
                <w:color w:val="000000" w:themeColor="text1"/>
                <w:sz w:val="18"/>
                <w:szCs w:val="18"/>
                <w:lang w:eastAsia="en-US"/>
              </w:rPr>
              <w:t>OS. Wir empfehlen daher auf Windows oder Linux-Systeme auszuweichen.</w:t>
            </w:r>
          </w:p>
        </w:tc>
      </w:tr>
    </w:tbl>
    <w:p w14:paraId="53EC794A" w14:textId="47635BFA" w:rsidR="00877A52" w:rsidRDefault="00877A52" w:rsidP="00877A52"/>
    <w:tbl>
      <w:tblPr>
        <w:tblStyle w:val="Stundenverlaufsskizzen"/>
        <w:tblW w:w="0" w:type="auto"/>
        <w:tblLook w:val="04A0" w:firstRow="1" w:lastRow="0" w:firstColumn="1" w:lastColumn="0" w:noHBand="0" w:noVBand="1"/>
      </w:tblPr>
      <w:tblGrid>
        <w:gridCol w:w="2153"/>
        <w:gridCol w:w="6909"/>
      </w:tblGrid>
      <w:tr w:rsidR="00E66F6B" w:rsidRPr="00E66F6B" w14:paraId="4F4A5087" w14:textId="77777777" w:rsidTr="00565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7CB5E433"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Rückfrage</w:t>
            </w:r>
          </w:p>
        </w:tc>
        <w:tc>
          <w:tcPr>
            <w:tcW w:w="6909" w:type="dxa"/>
          </w:tcPr>
          <w:p w14:paraId="690065B2" w14:textId="77777777" w:rsidR="00E66F6B" w:rsidRPr="00E66F6B" w:rsidRDefault="00E66F6B"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Mögliche Antwort</w:t>
            </w:r>
          </w:p>
        </w:tc>
      </w:tr>
      <w:tr w:rsidR="00E66F6B" w:rsidRPr="00E66F6B" w14:paraId="03B91C4B"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71003656"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 xml:space="preserve">Wie funktioniert der </w:t>
            </w:r>
            <w:proofErr w:type="spellStart"/>
            <w:r w:rsidRPr="00E66F6B">
              <w:rPr>
                <w:color w:val="000000" w:themeColor="text1"/>
                <w:sz w:val="18"/>
                <w:szCs w:val="18"/>
                <w:lang w:eastAsia="en-US"/>
              </w:rPr>
              <w:t>MocoMoco</w:t>
            </w:r>
            <w:proofErr w:type="spellEnd"/>
            <w:r w:rsidRPr="00E66F6B">
              <w:rPr>
                <w:color w:val="000000" w:themeColor="text1"/>
                <w:sz w:val="18"/>
                <w:szCs w:val="18"/>
                <w:lang w:eastAsia="en-US"/>
              </w:rPr>
              <w:t>?</w:t>
            </w:r>
          </w:p>
        </w:tc>
        <w:tc>
          <w:tcPr>
            <w:tcW w:w="6909" w:type="dxa"/>
          </w:tcPr>
          <w:p w14:paraId="303185A4" w14:textId="0C2A240E"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Der </w:t>
            </w:r>
            <w:proofErr w:type="spellStart"/>
            <w:r w:rsidRPr="00E66F6B">
              <w:rPr>
                <w:color w:val="000000" w:themeColor="text1"/>
                <w:sz w:val="18"/>
                <w:szCs w:val="18"/>
                <w:lang w:eastAsia="en-US"/>
              </w:rPr>
              <w:t>MocoMoco</w:t>
            </w:r>
            <w:proofErr w:type="spellEnd"/>
            <w:r w:rsidRPr="00E66F6B">
              <w:rPr>
                <w:color w:val="000000" w:themeColor="text1"/>
                <w:sz w:val="18"/>
                <w:szCs w:val="18"/>
                <w:lang w:eastAsia="en-US"/>
              </w:rPr>
              <w:t xml:space="preserve"> nutzt ein kapazitives Verfahren, um Berührungen zu erkennen. Jeder Anschluss des Federklemmblocks ist mit zwei Pins des Atmega32 verbunden. Unmittelbar hinter dem Anschluss, befindet sich zwischen den Leitungen zu den Pins je ein 100 </w:t>
            </w:r>
            <w:proofErr w:type="spellStart"/>
            <w:r w:rsidRPr="00E66F6B">
              <w:rPr>
                <w:color w:val="000000" w:themeColor="text1"/>
                <w:sz w:val="18"/>
                <w:szCs w:val="18"/>
                <w:lang w:eastAsia="en-US"/>
              </w:rPr>
              <w:t>nF</w:t>
            </w:r>
            <w:proofErr w:type="spellEnd"/>
            <w:r w:rsidRPr="00E66F6B">
              <w:rPr>
                <w:color w:val="000000" w:themeColor="text1"/>
                <w:sz w:val="18"/>
                <w:szCs w:val="18"/>
                <w:lang w:eastAsia="en-US"/>
              </w:rPr>
              <w:t xml:space="preserve"> Kondensator. Dieser wird als Sampling Kondensator bezeichnet.</w:t>
            </w:r>
          </w:p>
          <w:p w14:paraId="76E0BCEA" w14:textId="09C81EBE"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Bei diesem Verfahren wird eine Elektrode mit einer unbekannten Kapazität (z.B. Knete oder ein Apfel) bis zu einem bekannten Potential geladen. Die daraus resultierende Ladung wird im Sampling Kondensator gespeichert. Dieser Vorgang wird </w:t>
            </w:r>
            <w:proofErr w:type="gramStart"/>
            <w:r w:rsidRPr="00E66F6B">
              <w:rPr>
                <w:color w:val="000000" w:themeColor="text1"/>
                <w:sz w:val="18"/>
                <w:szCs w:val="18"/>
                <w:lang w:eastAsia="en-US"/>
              </w:rPr>
              <w:t>solange</w:t>
            </w:r>
            <w:proofErr w:type="gramEnd"/>
            <w:r w:rsidRPr="00E66F6B">
              <w:rPr>
                <w:color w:val="000000" w:themeColor="text1"/>
                <w:sz w:val="18"/>
                <w:szCs w:val="18"/>
                <w:lang w:eastAsia="en-US"/>
              </w:rPr>
              <w:t xml:space="preserve"> wiederholt bis die Spannung am Kondensator einen bestimmten Pegel erreicht. Dabei wird erfasst, wie oft dieser Ladevorgang wiederholt wurde, um diesen Pegel zu erreichen. Sobald man nun einen Finger an der Elektrode platziert wird, fügt man dem System einen weiteren externen Kondensator hinzu – nämlich uns. Dies erhöht die Anzahl der transportierten Ladungen pro Zyklus und reduziert damit die Anzahl der notwendigen </w:t>
            </w:r>
            <w:r w:rsidR="00873ABC" w:rsidRPr="00E66F6B">
              <w:rPr>
                <w:color w:val="000000" w:themeColor="text1"/>
                <w:sz w:val="18"/>
                <w:szCs w:val="18"/>
                <w:lang w:eastAsia="en-US"/>
              </w:rPr>
              <w:t>Zyklen,</w:t>
            </w:r>
            <w:r w:rsidRPr="00E66F6B">
              <w:rPr>
                <w:color w:val="000000" w:themeColor="text1"/>
                <w:sz w:val="18"/>
                <w:szCs w:val="18"/>
                <w:lang w:eastAsia="en-US"/>
              </w:rPr>
              <w:t xml:space="preserve"> um den Kondensator bis zu einem bestimmten Pegel zu laden. Wenn die Anzahl der Ladezyklen einen bestimmten Schwellenwert unterschreitet, wird eine Berührung erkannt.</w:t>
            </w:r>
          </w:p>
          <w:p w14:paraId="26BC6322"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p>
          <w:p w14:paraId="2433C839"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Mit Hilfe des Potentiometers kann die Empfindlichkeit auch so sensibel gestellt werden, dass eine Näherung bereits ausreicht, um einen Tastendruck auszulösen.</w:t>
            </w:r>
          </w:p>
          <w:p w14:paraId="71950760"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p>
          <w:p w14:paraId="7D48D174"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Kurzgesagt werden die notwendigen Ladezyklen des Sampling Kondensatoren bis zu einem Schwellwert erfasst. Die Anzahl der Ladenzyklen ändert sich drastisch durch eine Berührung.</w:t>
            </w:r>
          </w:p>
          <w:p w14:paraId="6D98386A"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p>
        </w:tc>
      </w:tr>
      <w:tr w:rsidR="00E66F6B" w:rsidRPr="00E66F6B" w14:paraId="732337BF" w14:textId="77777777" w:rsidTr="00565D41">
        <w:tc>
          <w:tcPr>
            <w:cnfStyle w:val="001000000000" w:firstRow="0" w:lastRow="0" w:firstColumn="1" w:lastColumn="0" w:oddVBand="0" w:evenVBand="0" w:oddHBand="0" w:evenHBand="0" w:firstRowFirstColumn="0" w:firstRowLastColumn="0" w:lastRowFirstColumn="0" w:lastRowLastColumn="0"/>
            <w:tcW w:w="2153" w:type="dxa"/>
          </w:tcPr>
          <w:p w14:paraId="6F7F1E5E"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 xml:space="preserve">Wo liegt der Unterschied zwischen dem </w:t>
            </w:r>
            <w:proofErr w:type="spellStart"/>
            <w:r w:rsidRPr="00E66F6B">
              <w:rPr>
                <w:color w:val="000000" w:themeColor="text1"/>
                <w:sz w:val="18"/>
                <w:szCs w:val="18"/>
                <w:lang w:eastAsia="en-US"/>
              </w:rPr>
              <w:t>MocoMoco</w:t>
            </w:r>
            <w:proofErr w:type="spellEnd"/>
            <w:r w:rsidRPr="00E66F6B">
              <w:rPr>
                <w:color w:val="000000" w:themeColor="text1"/>
                <w:sz w:val="18"/>
                <w:szCs w:val="18"/>
                <w:lang w:eastAsia="en-US"/>
              </w:rPr>
              <w:t xml:space="preserve"> und dem </w:t>
            </w:r>
            <w:proofErr w:type="spellStart"/>
            <w:r w:rsidRPr="00E66F6B">
              <w:rPr>
                <w:color w:val="000000" w:themeColor="text1"/>
                <w:sz w:val="18"/>
                <w:szCs w:val="18"/>
                <w:lang w:eastAsia="en-US"/>
              </w:rPr>
              <w:t>MakeyMakey</w:t>
            </w:r>
            <w:proofErr w:type="spellEnd"/>
            <w:r w:rsidRPr="00E66F6B">
              <w:rPr>
                <w:color w:val="000000" w:themeColor="text1"/>
                <w:sz w:val="18"/>
                <w:szCs w:val="18"/>
                <w:lang w:eastAsia="en-US"/>
              </w:rPr>
              <w:t>?</w:t>
            </w:r>
          </w:p>
        </w:tc>
        <w:tc>
          <w:tcPr>
            <w:tcW w:w="6909" w:type="dxa"/>
          </w:tcPr>
          <w:p w14:paraId="7ABCF408"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Der </w:t>
            </w:r>
            <w:proofErr w:type="spellStart"/>
            <w:r w:rsidRPr="00E66F6B">
              <w:rPr>
                <w:color w:val="000000" w:themeColor="text1"/>
                <w:sz w:val="18"/>
                <w:szCs w:val="18"/>
                <w:lang w:eastAsia="en-US"/>
              </w:rPr>
              <w:t>MakeyMakey</w:t>
            </w:r>
            <w:proofErr w:type="spellEnd"/>
            <w:r w:rsidRPr="00E66F6B">
              <w:rPr>
                <w:color w:val="000000" w:themeColor="text1"/>
                <w:sz w:val="18"/>
                <w:szCs w:val="18"/>
                <w:lang w:eastAsia="en-US"/>
              </w:rPr>
              <w:t xml:space="preserve"> nutzt ein resistives Verfahren, um Berührungen zu erkennen. Die Eingabepins sind über einen Pull-Up Widerstand mit VCC verbunden.  Der </w:t>
            </w:r>
            <w:proofErr w:type="spellStart"/>
            <w:r w:rsidRPr="00E66F6B">
              <w:rPr>
                <w:color w:val="000000" w:themeColor="text1"/>
                <w:sz w:val="18"/>
                <w:szCs w:val="18"/>
                <w:lang w:eastAsia="en-US"/>
              </w:rPr>
              <w:t>MakeyMakey</w:t>
            </w:r>
            <w:proofErr w:type="spellEnd"/>
            <w:r w:rsidRPr="00E66F6B">
              <w:rPr>
                <w:color w:val="000000" w:themeColor="text1"/>
                <w:sz w:val="18"/>
                <w:szCs w:val="18"/>
                <w:lang w:eastAsia="en-US"/>
              </w:rPr>
              <w:t xml:space="preserve"> liest so an allen Pins immer einen High-Pegel. Sobald man sich aber erdet, indem man eine Masseleitung vom </w:t>
            </w:r>
            <w:proofErr w:type="spellStart"/>
            <w:r w:rsidRPr="00E66F6B">
              <w:rPr>
                <w:color w:val="000000" w:themeColor="text1"/>
                <w:sz w:val="18"/>
                <w:szCs w:val="18"/>
                <w:lang w:eastAsia="en-US"/>
              </w:rPr>
              <w:t>MakeyMakey</w:t>
            </w:r>
            <w:proofErr w:type="spellEnd"/>
            <w:r w:rsidRPr="00E66F6B">
              <w:rPr>
                <w:color w:val="000000" w:themeColor="text1"/>
                <w:sz w:val="18"/>
                <w:szCs w:val="18"/>
                <w:lang w:eastAsia="en-US"/>
              </w:rPr>
              <w:t xml:space="preserve"> berührt, und dann nach einem Pin greift, erkennt der Mikrocontroller am entsprechenden Pin einen Low-Pegel und registriert dies als Berührung.</w:t>
            </w:r>
          </w:p>
          <w:p w14:paraId="3DEAC8B9" w14:textId="77777777" w:rsidR="00E66F6B" w:rsidRPr="00E66F6B" w:rsidRDefault="00E66F6B"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Der </w:t>
            </w:r>
            <w:proofErr w:type="spellStart"/>
            <w:r w:rsidRPr="00E66F6B">
              <w:rPr>
                <w:color w:val="000000" w:themeColor="text1"/>
                <w:sz w:val="18"/>
                <w:szCs w:val="18"/>
                <w:lang w:eastAsia="en-US"/>
              </w:rPr>
              <w:t>MocoMoco</w:t>
            </w:r>
            <w:proofErr w:type="spellEnd"/>
            <w:r w:rsidRPr="00E66F6B">
              <w:rPr>
                <w:color w:val="000000" w:themeColor="text1"/>
                <w:sz w:val="18"/>
                <w:szCs w:val="18"/>
                <w:lang w:eastAsia="en-US"/>
              </w:rPr>
              <w:t xml:space="preserve"> hingegen nutzt ein kapazitives Verfahren, welches oben bereits im Detail erklärt wurde.  Da man beim </w:t>
            </w:r>
            <w:proofErr w:type="spellStart"/>
            <w:r w:rsidRPr="00E66F6B">
              <w:rPr>
                <w:color w:val="000000" w:themeColor="text1"/>
                <w:sz w:val="18"/>
                <w:szCs w:val="18"/>
                <w:lang w:eastAsia="en-US"/>
              </w:rPr>
              <w:t>MocoMoco</w:t>
            </w:r>
            <w:proofErr w:type="spellEnd"/>
            <w:r w:rsidRPr="00E66F6B">
              <w:rPr>
                <w:color w:val="000000" w:themeColor="text1"/>
                <w:sz w:val="18"/>
                <w:szCs w:val="18"/>
                <w:lang w:eastAsia="en-US"/>
              </w:rPr>
              <w:t xml:space="preserve"> keine extra Kabel berühren muss, ist dies ein großer Vorteil gegenüber des </w:t>
            </w:r>
            <w:proofErr w:type="spellStart"/>
            <w:r w:rsidRPr="00E66F6B">
              <w:rPr>
                <w:color w:val="000000" w:themeColor="text1"/>
                <w:sz w:val="18"/>
                <w:szCs w:val="18"/>
                <w:lang w:eastAsia="en-US"/>
              </w:rPr>
              <w:t>MakeyMakey</w:t>
            </w:r>
            <w:proofErr w:type="spellEnd"/>
            <w:r w:rsidRPr="00E66F6B">
              <w:rPr>
                <w:color w:val="000000" w:themeColor="text1"/>
                <w:sz w:val="18"/>
                <w:szCs w:val="18"/>
                <w:lang w:eastAsia="en-US"/>
              </w:rPr>
              <w:t>.</w:t>
            </w:r>
          </w:p>
        </w:tc>
      </w:tr>
      <w:tr w:rsidR="00E66F6B" w:rsidRPr="00E66F6B" w14:paraId="45CAB9A7"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291E92B9" w14:textId="77777777" w:rsidR="00E66F6B" w:rsidRPr="00E66F6B" w:rsidRDefault="00E66F6B" w:rsidP="00882180">
            <w:pPr>
              <w:jc w:val="left"/>
              <w:rPr>
                <w:color w:val="000000" w:themeColor="text1"/>
                <w:sz w:val="18"/>
                <w:szCs w:val="18"/>
                <w:lang w:eastAsia="en-US"/>
              </w:rPr>
            </w:pPr>
            <w:r w:rsidRPr="00E66F6B">
              <w:rPr>
                <w:color w:val="000000" w:themeColor="text1"/>
                <w:sz w:val="18"/>
                <w:szCs w:val="18"/>
                <w:lang w:eastAsia="en-US"/>
              </w:rPr>
              <w:t xml:space="preserve">Kann man den </w:t>
            </w:r>
            <w:proofErr w:type="spellStart"/>
            <w:r w:rsidRPr="00E66F6B">
              <w:rPr>
                <w:color w:val="000000" w:themeColor="text1"/>
                <w:sz w:val="18"/>
                <w:szCs w:val="18"/>
                <w:lang w:eastAsia="en-US"/>
              </w:rPr>
              <w:t>MocoMoco</w:t>
            </w:r>
            <w:proofErr w:type="spellEnd"/>
            <w:r w:rsidRPr="00E66F6B">
              <w:rPr>
                <w:color w:val="000000" w:themeColor="text1"/>
                <w:sz w:val="18"/>
                <w:szCs w:val="18"/>
                <w:lang w:eastAsia="en-US"/>
              </w:rPr>
              <w:t xml:space="preserve"> auch separat erwerben?</w:t>
            </w:r>
          </w:p>
        </w:tc>
        <w:tc>
          <w:tcPr>
            <w:tcW w:w="6909" w:type="dxa"/>
          </w:tcPr>
          <w:p w14:paraId="14EF9242" w14:textId="77777777" w:rsidR="00E66F6B" w:rsidRPr="00E66F6B" w:rsidRDefault="00E66F6B"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E66F6B">
              <w:rPr>
                <w:color w:val="000000" w:themeColor="text1"/>
                <w:sz w:val="18"/>
                <w:szCs w:val="18"/>
                <w:lang w:eastAsia="en-US"/>
              </w:rPr>
              <w:t xml:space="preserve">Momentan ist der </w:t>
            </w:r>
            <w:proofErr w:type="spellStart"/>
            <w:r w:rsidRPr="00E66F6B">
              <w:rPr>
                <w:color w:val="000000" w:themeColor="text1"/>
                <w:sz w:val="18"/>
                <w:szCs w:val="18"/>
                <w:lang w:eastAsia="en-US"/>
              </w:rPr>
              <w:t>MocoMoco</w:t>
            </w:r>
            <w:proofErr w:type="spellEnd"/>
            <w:r w:rsidRPr="00E66F6B">
              <w:rPr>
                <w:color w:val="000000" w:themeColor="text1"/>
                <w:sz w:val="18"/>
                <w:szCs w:val="18"/>
                <w:lang w:eastAsia="en-US"/>
              </w:rPr>
              <w:t xml:space="preserve"> nur in Verbindung mit einer Bildungspartnerschaft erhältlich. </w:t>
            </w:r>
          </w:p>
        </w:tc>
      </w:tr>
    </w:tbl>
    <w:p w14:paraId="49CC6A73" w14:textId="421C9572" w:rsidR="00E66F6B" w:rsidRDefault="00E66F6B" w:rsidP="00877A52"/>
    <w:p w14:paraId="5D9DFDD2" w14:textId="77777777" w:rsidR="00E66F6B" w:rsidRDefault="00E66F6B" w:rsidP="00877A52"/>
    <w:p w14:paraId="3B84887F" w14:textId="77777777" w:rsidR="00565D41" w:rsidRDefault="00565D41">
      <w:pPr>
        <w:spacing w:after="160" w:line="259" w:lineRule="auto"/>
        <w:rPr>
          <w:b/>
          <w:bCs/>
          <w:color w:val="000000" w:themeColor="text1"/>
          <w:lang w:eastAsia="en-US"/>
        </w:rPr>
      </w:pPr>
      <w:r>
        <w:rPr>
          <w:b/>
          <w:bCs/>
          <w:color w:val="000000" w:themeColor="text1"/>
          <w:lang w:eastAsia="en-US"/>
        </w:rPr>
        <w:br w:type="page"/>
      </w:r>
    </w:p>
    <w:p w14:paraId="3D6B865C" w14:textId="161B9735" w:rsidR="00FF5EFB" w:rsidRPr="00E66F6B" w:rsidRDefault="00FF5EFB" w:rsidP="00FF5EFB">
      <w:pPr>
        <w:jc w:val="both"/>
        <w:rPr>
          <w:color w:val="000000" w:themeColor="text1"/>
          <w:lang w:eastAsia="en-US"/>
        </w:rPr>
      </w:pPr>
      <w:r w:rsidRPr="00E66F6B">
        <w:rPr>
          <w:b/>
          <w:bCs/>
          <w:color w:val="000000" w:themeColor="text1"/>
          <w:lang w:eastAsia="en-US"/>
        </w:rPr>
        <w:lastRenderedPageBreak/>
        <w:t xml:space="preserve">Modul B7 – </w:t>
      </w:r>
      <w:proofErr w:type="spellStart"/>
      <w:r w:rsidRPr="00E66F6B">
        <w:rPr>
          <w:b/>
          <w:bCs/>
          <w:color w:val="000000" w:themeColor="text1"/>
          <w:lang w:eastAsia="en-US"/>
        </w:rPr>
        <w:t>AppInventor</w:t>
      </w:r>
      <w:proofErr w:type="spellEnd"/>
    </w:p>
    <w:tbl>
      <w:tblPr>
        <w:tblStyle w:val="Stundenverlaufsskizzen"/>
        <w:tblW w:w="0" w:type="auto"/>
        <w:tblLook w:val="04A0" w:firstRow="1" w:lastRow="0" w:firstColumn="1" w:lastColumn="0" w:noHBand="0" w:noVBand="1"/>
      </w:tblPr>
      <w:tblGrid>
        <w:gridCol w:w="2412"/>
        <w:gridCol w:w="6650"/>
      </w:tblGrid>
      <w:tr w:rsidR="006D39B2" w:rsidRPr="00393646" w14:paraId="04915E56" w14:textId="77777777" w:rsidTr="00565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610E4199" w14:textId="77777777" w:rsidR="00FF5EFB" w:rsidRPr="00565D41" w:rsidRDefault="00FF5EFB" w:rsidP="00565D41">
            <w:pPr>
              <w:jc w:val="left"/>
              <w:rPr>
                <w:color w:val="000000" w:themeColor="text1"/>
                <w:sz w:val="18"/>
                <w:szCs w:val="18"/>
                <w:lang w:eastAsia="en-US"/>
              </w:rPr>
            </w:pPr>
            <w:r w:rsidRPr="00565D41">
              <w:rPr>
                <w:color w:val="000000" w:themeColor="text1"/>
                <w:sz w:val="18"/>
                <w:szCs w:val="18"/>
                <w:lang w:eastAsia="en-US"/>
              </w:rPr>
              <w:t>Stolperstein</w:t>
            </w:r>
          </w:p>
        </w:tc>
        <w:tc>
          <w:tcPr>
            <w:tcW w:w="6650" w:type="dxa"/>
          </w:tcPr>
          <w:p w14:paraId="7AF7840A" w14:textId="77777777" w:rsidR="00FF5EFB" w:rsidRPr="00565D41" w:rsidRDefault="00FF5EFB" w:rsidP="0001609E">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Hinweis</w:t>
            </w:r>
          </w:p>
        </w:tc>
      </w:tr>
      <w:tr w:rsidR="006D39B2" w:rsidRPr="00393646" w14:paraId="5E57C496"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57DCAF88" w14:textId="77777777" w:rsidR="00FF5EFB" w:rsidRPr="00E66F6B" w:rsidRDefault="00CE6EDC" w:rsidP="00565D41">
            <w:pPr>
              <w:jc w:val="left"/>
              <w:rPr>
                <w:color w:val="000000" w:themeColor="text1"/>
                <w:sz w:val="18"/>
                <w:szCs w:val="18"/>
                <w:lang w:eastAsia="en-US"/>
              </w:rPr>
            </w:pPr>
            <w:r w:rsidRPr="00E66F6B">
              <w:rPr>
                <w:color w:val="000000" w:themeColor="text1"/>
                <w:sz w:val="18"/>
                <w:szCs w:val="18"/>
                <w:lang w:eastAsia="en-US"/>
              </w:rPr>
              <w:t>Google Accounts</w:t>
            </w:r>
          </w:p>
        </w:tc>
        <w:tc>
          <w:tcPr>
            <w:tcW w:w="6650" w:type="dxa"/>
          </w:tcPr>
          <w:p w14:paraId="4846C747" w14:textId="1F70FB0D" w:rsidR="00FF5EFB" w:rsidRPr="00393646" w:rsidRDefault="004857F3" w:rsidP="00B5424C">
            <w:pPr>
              <w:jc w:val="both"/>
              <w:cnfStyle w:val="000000100000" w:firstRow="0" w:lastRow="0" w:firstColumn="0" w:lastColumn="0" w:oddVBand="0" w:evenVBand="0" w:oddHBand="1" w:evenHBand="0" w:firstRowFirstColumn="0" w:firstRowLastColumn="0" w:lastRowFirstColumn="0" w:lastRowLastColumn="0"/>
              <w:rPr>
                <w:sz w:val="18"/>
                <w:szCs w:val="18"/>
                <w:lang w:eastAsia="en-US"/>
              </w:rPr>
            </w:pPr>
            <w:r>
              <w:rPr>
                <w:sz w:val="18"/>
                <w:szCs w:val="18"/>
                <w:lang w:eastAsia="en-US"/>
              </w:rPr>
              <w:t xml:space="preserve">Um mit dem </w:t>
            </w:r>
            <w:proofErr w:type="spellStart"/>
            <w:r w:rsidR="00705BBB">
              <w:rPr>
                <w:sz w:val="18"/>
                <w:szCs w:val="18"/>
                <w:lang w:eastAsia="en-US"/>
              </w:rPr>
              <w:t>AppInventor</w:t>
            </w:r>
            <w:proofErr w:type="spellEnd"/>
            <w:r w:rsidR="00705BBB">
              <w:rPr>
                <w:sz w:val="18"/>
                <w:szCs w:val="18"/>
                <w:lang w:eastAsia="en-US"/>
              </w:rPr>
              <w:t xml:space="preserve"> zu </w:t>
            </w:r>
            <w:proofErr w:type="gramStart"/>
            <w:r w:rsidR="00705BBB">
              <w:rPr>
                <w:sz w:val="18"/>
                <w:szCs w:val="18"/>
                <w:lang w:eastAsia="en-US"/>
              </w:rPr>
              <w:t>arbeiten</w:t>
            </w:r>
            <w:proofErr w:type="gramEnd"/>
            <w:r w:rsidR="00705BBB">
              <w:rPr>
                <w:sz w:val="18"/>
                <w:szCs w:val="18"/>
                <w:lang w:eastAsia="en-US"/>
              </w:rPr>
              <w:t xml:space="preserve"> wird ein </w:t>
            </w:r>
            <w:proofErr w:type="spellStart"/>
            <w:r w:rsidR="00705BBB">
              <w:rPr>
                <w:sz w:val="18"/>
                <w:szCs w:val="18"/>
                <w:lang w:eastAsia="en-US"/>
              </w:rPr>
              <w:t>Googlekonto</w:t>
            </w:r>
            <w:proofErr w:type="spellEnd"/>
            <w:r w:rsidR="00705BBB">
              <w:rPr>
                <w:sz w:val="18"/>
                <w:szCs w:val="18"/>
                <w:lang w:eastAsia="en-US"/>
              </w:rPr>
              <w:t xml:space="preserve"> benötigt.</w:t>
            </w:r>
            <w:r w:rsidR="00F22B6A">
              <w:rPr>
                <w:sz w:val="18"/>
                <w:szCs w:val="18"/>
                <w:lang w:eastAsia="en-US"/>
              </w:rPr>
              <w:t xml:space="preserve"> Zugegebenermaßen stellt dies eine aus datenschutzrechtlicher Perspektive kritisch zu hinterfragende Komponente dar. </w:t>
            </w:r>
            <w:r w:rsidR="00B5424C">
              <w:rPr>
                <w:sz w:val="18"/>
                <w:szCs w:val="18"/>
                <w:lang w:eastAsia="en-US"/>
              </w:rPr>
              <w:t xml:space="preserve">Für den unterrichtlichen Einsatz des </w:t>
            </w:r>
            <w:proofErr w:type="spellStart"/>
            <w:r w:rsidR="00B5424C">
              <w:rPr>
                <w:sz w:val="18"/>
                <w:szCs w:val="18"/>
                <w:lang w:eastAsia="en-US"/>
              </w:rPr>
              <w:t>AppInventors</w:t>
            </w:r>
            <w:proofErr w:type="spellEnd"/>
            <w:r w:rsidR="00B5424C">
              <w:rPr>
                <w:sz w:val="18"/>
                <w:szCs w:val="18"/>
                <w:lang w:eastAsia="en-US"/>
              </w:rPr>
              <w:t xml:space="preserve"> empfehlen wir dringend, Accounts für die Schülerinnen und Schüler anzulegen und vorzubereiten oder sie Konten, die ausschließlich zur Nutzung des </w:t>
            </w:r>
            <w:proofErr w:type="spellStart"/>
            <w:r w:rsidR="00B5424C">
              <w:rPr>
                <w:sz w:val="18"/>
                <w:szCs w:val="18"/>
                <w:lang w:eastAsia="en-US"/>
              </w:rPr>
              <w:t>AppInventors</w:t>
            </w:r>
            <w:proofErr w:type="spellEnd"/>
            <w:r w:rsidR="00B5424C">
              <w:rPr>
                <w:sz w:val="18"/>
                <w:szCs w:val="18"/>
                <w:lang w:eastAsia="en-US"/>
              </w:rPr>
              <w:t xml:space="preserve"> dienen sollen, anlegen zu lassen.</w:t>
            </w:r>
            <w:r w:rsidR="00F22B6A">
              <w:rPr>
                <w:sz w:val="18"/>
                <w:szCs w:val="18"/>
                <w:lang w:eastAsia="en-US"/>
              </w:rPr>
              <w:t xml:space="preserve">  </w:t>
            </w:r>
          </w:p>
        </w:tc>
      </w:tr>
      <w:tr w:rsidR="006D39B2" w:rsidRPr="00393646" w14:paraId="060FCBD2" w14:textId="77777777" w:rsidTr="00565D41">
        <w:tc>
          <w:tcPr>
            <w:cnfStyle w:val="001000000000" w:firstRow="0" w:lastRow="0" w:firstColumn="1" w:lastColumn="0" w:oddVBand="0" w:evenVBand="0" w:oddHBand="0" w:evenHBand="0" w:firstRowFirstColumn="0" w:firstRowLastColumn="0" w:lastRowFirstColumn="0" w:lastRowLastColumn="0"/>
            <w:tcW w:w="2412" w:type="dxa"/>
          </w:tcPr>
          <w:p w14:paraId="681D8781" w14:textId="77777777" w:rsidR="00FF5EFB" w:rsidRPr="00E66F6B" w:rsidRDefault="00CE6EDC" w:rsidP="00565D41">
            <w:pPr>
              <w:jc w:val="left"/>
              <w:rPr>
                <w:color w:val="000000" w:themeColor="text1"/>
                <w:sz w:val="18"/>
                <w:szCs w:val="18"/>
                <w:lang w:eastAsia="en-US"/>
              </w:rPr>
            </w:pPr>
            <w:r w:rsidRPr="00E66F6B">
              <w:rPr>
                <w:color w:val="000000" w:themeColor="text1"/>
                <w:sz w:val="18"/>
                <w:szCs w:val="18"/>
                <w:lang w:eastAsia="en-US"/>
              </w:rPr>
              <w:t>Sicherheitseinstellungen auf dem Smartphone</w:t>
            </w:r>
          </w:p>
        </w:tc>
        <w:tc>
          <w:tcPr>
            <w:tcW w:w="6650" w:type="dxa"/>
          </w:tcPr>
          <w:p w14:paraId="4FE457F9" w14:textId="7B18C626" w:rsidR="00FF5EFB" w:rsidRPr="00393646" w:rsidRDefault="00B5424C" w:rsidP="006D39B2">
            <w:pPr>
              <w:jc w:val="both"/>
              <w:cnfStyle w:val="000000000000" w:firstRow="0" w:lastRow="0" w:firstColumn="0" w:lastColumn="0" w:oddVBand="0" w:evenVBand="0" w:oddHBand="0" w:evenHBand="0" w:firstRowFirstColumn="0" w:firstRowLastColumn="0" w:lastRowFirstColumn="0" w:lastRowLastColumn="0"/>
              <w:rPr>
                <w:sz w:val="18"/>
                <w:szCs w:val="18"/>
                <w:lang w:eastAsia="en-US"/>
              </w:rPr>
            </w:pPr>
            <w:r>
              <w:rPr>
                <w:sz w:val="18"/>
                <w:szCs w:val="18"/>
                <w:lang w:eastAsia="en-US"/>
              </w:rPr>
              <w:t xml:space="preserve">Mit dem </w:t>
            </w:r>
            <w:proofErr w:type="spellStart"/>
            <w:r>
              <w:rPr>
                <w:sz w:val="18"/>
                <w:szCs w:val="18"/>
                <w:lang w:eastAsia="en-US"/>
              </w:rPr>
              <w:t>AppInventor</w:t>
            </w:r>
            <w:proofErr w:type="spellEnd"/>
            <w:r>
              <w:rPr>
                <w:sz w:val="18"/>
                <w:szCs w:val="18"/>
                <w:lang w:eastAsia="en-US"/>
              </w:rPr>
              <w:t xml:space="preserve"> lassen sich Smartphone-Apps entwickeln, die auch nativ (also ohne die AI-Companion-App) auf dem Smartphone installierbar sind. </w:t>
            </w:r>
            <w:r w:rsidR="006D39B2">
              <w:rPr>
                <w:sz w:val="18"/>
                <w:szCs w:val="18"/>
                <w:lang w:eastAsia="en-US"/>
              </w:rPr>
              <w:t>Dazu müssen s. g.</w:t>
            </w:r>
            <w:r>
              <w:rPr>
                <w:sz w:val="18"/>
                <w:szCs w:val="18"/>
                <w:lang w:eastAsia="en-US"/>
              </w:rPr>
              <w:t xml:space="preserve"> APK-Dateien (also Container, die die Installations</w:t>
            </w:r>
            <w:r w:rsidR="006D39B2">
              <w:rPr>
                <w:sz w:val="18"/>
                <w:szCs w:val="18"/>
                <w:lang w:eastAsia="en-US"/>
              </w:rPr>
              <w:t xml:space="preserve">dateien enthalten) über </w:t>
            </w:r>
            <w:proofErr w:type="spellStart"/>
            <w:r w:rsidR="006D39B2">
              <w:rPr>
                <w:sz w:val="18"/>
                <w:szCs w:val="18"/>
                <w:lang w:eastAsia="en-US"/>
              </w:rPr>
              <w:t>Build</w:t>
            </w:r>
            <w:proofErr w:type="spellEnd"/>
            <w:r w:rsidR="006D39B2">
              <w:rPr>
                <w:sz w:val="18"/>
                <w:szCs w:val="18"/>
                <w:lang w:eastAsia="en-US"/>
              </w:rPr>
              <w:t xml:space="preserve"> – App erzeugt werden, die sich entweder über USB oder über den Scan eines QR-Codes auf das Smartphone übertragen lassen. Zur Installation ist es nötig, kurzzeitig (!) die Sicherheitseinstellungen des eigenen Smartphones anzupassen und auch die Installation von nicht verifizierten Entwicklern (denn im Normalfall sind ihre Schülerinnen und Schüler nicht als Entwickler eingetragen) erlauben. Weisen Sie Ihre Schülerinnen und Schüler ausdrücklich darauf hin, diese Einstellung nach der Installation wieder zurückzukehren.</w:t>
            </w:r>
          </w:p>
        </w:tc>
      </w:tr>
      <w:tr w:rsidR="006D39B2" w:rsidRPr="00837E02" w14:paraId="1332B7BA"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270ADB08" w14:textId="77777777" w:rsidR="00FF5EFB" w:rsidRPr="00E66F6B" w:rsidRDefault="00837E02" w:rsidP="00565D41">
            <w:pPr>
              <w:jc w:val="left"/>
              <w:rPr>
                <w:color w:val="000000" w:themeColor="text1"/>
                <w:sz w:val="18"/>
                <w:szCs w:val="18"/>
                <w:lang w:eastAsia="en-US"/>
              </w:rPr>
            </w:pPr>
            <w:r w:rsidRPr="00E66F6B">
              <w:rPr>
                <w:color w:val="000000" w:themeColor="text1"/>
                <w:sz w:val="18"/>
                <w:szCs w:val="18"/>
                <w:lang w:eastAsia="en-US"/>
              </w:rPr>
              <w:t>AI-Companion und WLAN</w:t>
            </w:r>
          </w:p>
        </w:tc>
        <w:tc>
          <w:tcPr>
            <w:tcW w:w="6650" w:type="dxa"/>
          </w:tcPr>
          <w:p w14:paraId="66818E08" w14:textId="1B537F9F" w:rsidR="00FF5EFB" w:rsidRPr="00B5424C" w:rsidRDefault="00CE4BE1" w:rsidP="00E04752">
            <w:pPr>
              <w:jc w:val="both"/>
              <w:cnfStyle w:val="000000100000" w:firstRow="0" w:lastRow="0" w:firstColumn="0" w:lastColumn="0" w:oddVBand="0" w:evenVBand="0" w:oddHBand="1" w:evenHBand="0" w:firstRowFirstColumn="0" w:firstRowLastColumn="0" w:lastRowFirstColumn="0" w:lastRowLastColumn="0"/>
              <w:rPr>
                <w:sz w:val="18"/>
                <w:szCs w:val="18"/>
                <w:lang w:eastAsia="en-US"/>
              </w:rPr>
            </w:pPr>
            <w:r>
              <w:rPr>
                <w:sz w:val="18"/>
                <w:szCs w:val="18"/>
                <w:lang w:eastAsia="en-US"/>
              </w:rPr>
              <w:t>Um die Apps mit der AI-Companion-App testen zu können, müssen sich das Smartphone und der Computer im selben WLAN-Netzwerk befinden. Zusätzlich darf es sich bei diesem Netzwerk nicht um nutzerbe</w:t>
            </w:r>
            <w:r w:rsidR="00E04752">
              <w:rPr>
                <w:sz w:val="18"/>
                <w:szCs w:val="18"/>
                <w:lang w:eastAsia="en-US"/>
              </w:rPr>
              <w:t xml:space="preserve">schränktes Netzwerk handeln, in das man sich mit nutzerbezogenen </w:t>
            </w:r>
            <w:proofErr w:type="spellStart"/>
            <w:r w:rsidR="00E04752">
              <w:rPr>
                <w:sz w:val="18"/>
                <w:szCs w:val="18"/>
                <w:lang w:eastAsia="en-US"/>
              </w:rPr>
              <w:t>Credentials</w:t>
            </w:r>
            <w:proofErr w:type="spellEnd"/>
            <w:r w:rsidR="00E04752">
              <w:rPr>
                <w:sz w:val="18"/>
                <w:szCs w:val="18"/>
                <w:lang w:eastAsia="en-US"/>
              </w:rPr>
              <w:t xml:space="preserve"> einloggen muss. </w:t>
            </w:r>
          </w:p>
        </w:tc>
      </w:tr>
      <w:tr w:rsidR="006D39B2" w:rsidRPr="00837E02" w14:paraId="78345A1A" w14:textId="77777777" w:rsidTr="00565D41">
        <w:tc>
          <w:tcPr>
            <w:cnfStyle w:val="001000000000" w:firstRow="0" w:lastRow="0" w:firstColumn="1" w:lastColumn="0" w:oddVBand="0" w:evenVBand="0" w:oddHBand="0" w:evenHBand="0" w:firstRowFirstColumn="0" w:firstRowLastColumn="0" w:lastRowFirstColumn="0" w:lastRowLastColumn="0"/>
            <w:tcW w:w="2412" w:type="dxa"/>
          </w:tcPr>
          <w:p w14:paraId="1BBF26DA" w14:textId="77777777" w:rsidR="00FF5EFB" w:rsidRPr="00E66F6B" w:rsidRDefault="00837E02" w:rsidP="00565D41">
            <w:pPr>
              <w:jc w:val="left"/>
              <w:rPr>
                <w:color w:val="000000" w:themeColor="text1"/>
                <w:sz w:val="18"/>
                <w:szCs w:val="18"/>
                <w:lang w:eastAsia="en-US"/>
              </w:rPr>
            </w:pPr>
            <w:r w:rsidRPr="00E66F6B">
              <w:rPr>
                <w:color w:val="000000" w:themeColor="text1"/>
                <w:sz w:val="18"/>
                <w:szCs w:val="18"/>
                <w:lang w:eastAsia="en-US"/>
              </w:rPr>
              <w:t>Emulator</w:t>
            </w:r>
          </w:p>
        </w:tc>
        <w:tc>
          <w:tcPr>
            <w:tcW w:w="6650" w:type="dxa"/>
          </w:tcPr>
          <w:p w14:paraId="0F42293A" w14:textId="766984CA" w:rsidR="00FF5EFB" w:rsidRPr="00B5424C" w:rsidRDefault="005D49A9" w:rsidP="0001609E">
            <w:pPr>
              <w:jc w:val="both"/>
              <w:cnfStyle w:val="000000000000" w:firstRow="0" w:lastRow="0" w:firstColumn="0" w:lastColumn="0" w:oddVBand="0" w:evenVBand="0" w:oddHBand="0" w:evenHBand="0" w:firstRowFirstColumn="0" w:firstRowLastColumn="0" w:lastRowFirstColumn="0" w:lastRowLastColumn="0"/>
              <w:rPr>
                <w:sz w:val="18"/>
                <w:szCs w:val="18"/>
                <w:lang w:eastAsia="en-US"/>
              </w:rPr>
            </w:pPr>
            <w:r>
              <w:rPr>
                <w:sz w:val="18"/>
                <w:szCs w:val="18"/>
                <w:lang w:eastAsia="en-US"/>
              </w:rPr>
              <w:t xml:space="preserve">Die Installation des Emulators, der es erlaubt, selbst programmierte Smartphone Apps auf dem Computer zu emulieren, ist langwierig und </w:t>
            </w:r>
            <w:r w:rsidR="00F10E3E">
              <w:rPr>
                <w:sz w:val="18"/>
                <w:szCs w:val="18"/>
                <w:lang w:eastAsia="en-US"/>
              </w:rPr>
              <w:t xml:space="preserve">schwierig. Da der Emulator darüber hinaus nicht besonders stabil läuft und </w:t>
            </w:r>
            <w:proofErr w:type="gramStart"/>
            <w:r w:rsidR="00F10E3E">
              <w:rPr>
                <w:sz w:val="18"/>
                <w:szCs w:val="18"/>
                <w:lang w:eastAsia="en-US"/>
              </w:rPr>
              <w:t>extrem langsam</w:t>
            </w:r>
            <w:proofErr w:type="gramEnd"/>
            <w:r w:rsidR="00F10E3E">
              <w:rPr>
                <w:sz w:val="18"/>
                <w:szCs w:val="18"/>
                <w:lang w:eastAsia="en-US"/>
              </w:rPr>
              <w:t xml:space="preserve"> ist, raten wir davon ab, hiermit zu arbeiten und empfehlen stattdessen das Testen der Apps mit der AI-Companion-App.</w:t>
            </w:r>
          </w:p>
        </w:tc>
      </w:tr>
      <w:tr w:rsidR="006D39B2" w:rsidRPr="006D3313" w14:paraId="0FF02805"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0B7194F4" w14:textId="77777777" w:rsidR="006D3313" w:rsidRPr="00E66F6B" w:rsidRDefault="006D3313" w:rsidP="00565D41">
            <w:pPr>
              <w:jc w:val="left"/>
              <w:rPr>
                <w:color w:val="000000" w:themeColor="text1"/>
                <w:sz w:val="18"/>
                <w:szCs w:val="18"/>
                <w:lang w:eastAsia="en-US"/>
              </w:rPr>
            </w:pPr>
            <w:r w:rsidRPr="00E66F6B">
              <w:rPr>
                <w:color w:val="000000" w:themeColor="text1"/>
                <w:sz w:val="18"/>
                <w:szCs w:val="18"/>
                <w:lang w:eastAsia="en-US"/>
              </w:rPr>
              <w:t>iOS</w:t>
            </w:r>
          </w:p>
        </w:tc>
        <w:tc>
          <w:tcPr>
            <w:tcW w:w="6650" w:type="dxa"/>
          </w:tcPr>
          <w:p w14:paraId="1F6C11B6" w14:textId="336C55CF" w:rsidR="006D3313" w:rsidRPr="006D3313" w:rsidRDefault="006D3313" w:rsidP="0001609E">
            <w:pPr>
              <w:jc w:val="both"/>
              <w:cnfStyle w:val="000000100000" w:firstRow="0" w:lastRow="0" w:firstColumn="0" w:lastColumn="0" w:oddVBand="0" w:evenVBand="0" w:oddHBand="1" w:evenHBand="0" w:firstRowFirstColumn="0" w:firstRowLastColumn="0" w:lastRowFirstColumn="0" w:lastRowLastColumn="0"/>
              <w:rPr>
                <w:sz w:val="18"/>
                <w:szCs w:val="18"/>
                <w:lang w:eastAsia="en-US"/>
              </w:rPr>
            </w:pPr>
            <w:r w:rsidRPr="006D3313">
              <w:rPr>
                <w:sz w:val="18"/>
                <w:szCs w:val="18"/>
                <w:lang w:eastAsia="en-US"/>
              </w:rPr>
              <w:t>Seitens des Anbieters ist ein</w:t>
            </w:r>
            <w:r>
              <w:rPr>
                <w:sz w:val="18"/>
                <w:szCs w:val="18"/>
                <w:lang w:eastAsia="en-US"/>
              </w:rPr>
              <w:t>e iOS-Version der AI-Companion-App vorgesehen</w:t>
            </w:r>
            <w:r w:rsidR="009F5510">
              <w:rPr>
                <w:sz w:val="18"/>
                <w:szCs w:val="18"/>
                <w:lang w:eastAsia="en-US"/>
              </w:rPr>
              <w:t xml:space="preserve"> und für das Frühjahr 2019 angekündigt. Sobald der </w:t>
            </w:r>
            <w:proofErr w:type="spellStart"/>
            <w:r w:rsidR="009F5510">
              <w:rPr>
                <w:sz w:val="18"/>
                <w:szCs w:val="18"/>
                <w:lang w:eastAsia="en-US"/>
              </w:rPr>
              <w:t>AppInventor</w:t>
            </w:r>
            <w:proofErr w:type="spellEnd"/>
            <w:r w:rsidR="009F5510">
              <w:rPr>
                <w:sz w:val="18"/>
                <w:szCs w:val="18"/>
                <w:lang w:eastAsia="en-US"/>
              </w:rPr>
              <w:t xml:space="preserve"> mit iOS kompatibel </w:t>
            </w:r>
            <w:proofErr w:type="gramStart"/>
            <w:r w:rsidR="009F5510">
              <w:rPr>
                <w:sz w:val="18"/>
                <w:szCs w:val="18"/>
                <w:lang w:eastAsia="en-US"/>
              </w:rPr>
              <w:t>ist</w:t>
            </w:r>
            <w:proofErr w:type="gramEnd"/>
            <w:r w:rsidR="009F5510">
              <w:rPr>
                <w:sz w:val="18"/>
                <w:szCs w:val="18"/>
                <w:lang w:eastAsia="en-US"/>
              </w:rPr>
              <w:t xml:space="preserve"> wird ein Update des Moduls B7 nachgeliefert</w:t>
            </w:r>
            <w:r>
              <w:rPr>
                <w:sz w:val="18"/>
                <w:szCs w:val="18"/>
                <w:lang w:eastAsia="en-US"/>
              </w:rPr>
              <w:t>.</w:t>
            </w:r>
          </w:p>
        </w:tc>
      </w:tr>
      <w:tr w:rsidR="005D557B" w:rsidRPr="006D3313" w14:paraId="58FA9CAB" w14:textId="77777777" w:rsidTr="00565D41">
        <w:tc>
          <w:tcPr>
            <w:cnfStyle w:val="001000000000" w:firstRow="0" w:lastRow="0" w:firstColumn="1" w:lastColumn="0" w:oddVBand="0" w:evenVBand="0" w:oddHBand="0" w:evenHBand="0" w:firstRowFirstColumn="0" w:firstRowLastColumn="0" w:lastRowFirstColumn="0" w:lastRowLastColumn="0"/>
            <w:tcW w:w="2412" w:type="dxa"/>
          </w:tcPr>
          <w:p w14:paraId="60621C2C" w14:textId="21593D44" w:rsidR="005D557B" w:rsidRPr="00E66F6B" w:rsidRDefault="005D557B" w:rsidP="00565D41">
            <w:pPr>
              <w:jc w:val="left"/>
              <w:rPr>
                <w:color w:val="000000" w:themeColor="text1"/>
                <w:sz w:val="18"/>
                <w:szCs w:val="18"/>
                <w:lang w:eastAsia="en-US"/>
              </w:rPr>
            </w:pPr>
            <w:r w:rsidRPr="00E66F6B">
              <w:rPr>
                <w:color w:val="000000" w:themeColor="text1"/>
                <w:sz w:val="18"/>
                <w:szCs w:val="18"/>
                <w:lang w:eastAsia="en-US"/>
              </w:rPr>
              <w:t>Englisch</w:t>
            </w:r>
          </w:p>
        </w:tc>
        <w:tc>
          <w:tcPr>
            <w:tcW w:w="6650" w:type="dxa"/>
          </w:tcPr>
          <w:p w14:paraId="2EDFC0F7" w14:textId="08966D52" w:rsidR="005D557B" w:rsidRPr="006D3313" w:rsidRDefault="005D557B" w:rsidP="0001609E">
            <w:pPr>
              <w:jc w:val="both"/>
              <w:cnfStyle w:val="000000000000" w:firstRow="0" w:lastRow="0" w:firstColumn="0" w:lastColumn="0" w:oddVBand="0" w:evenVBand="0" w:oddHBand="0" w:evenHBand="0" w:firstRowFirstColumn="0" w:firstRowLastColumn="0" w:lastRowFirstColumn="0" w:lastRowLastColumn="0"/>
              <w:rPr>
                <w:sz w:val="18"/>
                <w:szCs w:val="18"/>
                <w:lang w:eastAsia="en-US"/>
              </w:rPr>
            </w:pPr>
            <w:r w:rsidRPr="005D557B">
              <w:rPr>
                <w:sz w:val="18"/>
                <w:szCs w:val="18"/>
                <w:lang w:eastAsia="en-US"/>
              </w:rPr>
              <w:t>Die gesamte Entwicklungsumgebung ist momentan komplett auf Englisch verfasst und man heute keine Möglichkeit die deutsche Sprache einzustellen. Aus diesem Grund eignet sich dieser Module eher für Lerngruppen, die zumindest Grundkenntnisse der englischen Sprache nachweisen können.</w:t>
            </w:r>
          </w:p>
        </w:tc>
      </w:tr>
    </w:tbl>
    <w:p w14:paraId="31C77F74" w14:textId="5B30C9FB" w:rsidR="00FF5EFB" w:rsidRDefault="00FF5EFB" w:rsidP="00224CCD">
      <w:pPr>
        <w:jc w:val="both"/>
        <w:rPr>
          <w:lang w:eastAsia="en-US"/>
        </w:rPr>
      </w:pPr>
    </w:p>
    <w:tbl>
      <w:tblPr>
        <w:tblStyle w:val="Stundenverlaufsskizzen"/>
        <w:tblW w:w="0" w:type="auto"/>
        <w:tblLook w:val="04A0" w:firstRow="1" w:lastRow="0" w:firstColumn="1" w:lastColumn="0" w:noHBand="0" w:noVBand="1"/>
      </w:tblPr>
      <w:tblGrid>
        <w:gridCol w:w="2412"/>
        <w:gridCol w:w="6650"/>
      </w:tblGrid>
      <w:tr w:rsidR="00565D41" w:rsidRPr="00393646" w14:paraId="55F15E7F" w14:textId="77777777" w:rsidTr="00565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2D66F12F" w14:textId="77777777" w:rsidR="00565D41" w:rsidRPr="00565D41" w:rsidRDefault="00565D41" w:rsidP="00882180">
            <w:pPr>
              <w:jc w:val="left"/>
              <w:rPr>
                <w:color w:val="000000" w:themeColor="text1"/>
                <w:sz w:val="18"/>
                <w:szCs w:val="18"/>
                <w:lang w:eastAsia="en-US"/>
              </w:rPr>
            </w:pPr>
            <w:r w:rsidRPr="00565D41">
              <w:rPr>
                <w:color w:val="000000" w:themeColor="text1"/>
                <w:sz w:val="18"/>
                <w:szCs w:val="18"/>
                <w:lang w:eastAsia="en-US"/>
              </w:rPr>
              <w:t>Rückfrage</w:t>
            </w:r>
          </w:p>
        </w:tc>
        <w:tc>
          <w:tcPr>
            <w:tcW w:w="6650" w:type="dxa"/>
          </w:tcPr>
          <w:p w14:paraId="613F56CA" w14:textId="77777777" w:rsidR="00565D41" w:rsidRPr="00565D41" w:rsidRDefault="00565D41"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Mögliche Antwort</w:t>
            </w:r>
          </w:p>
        </w:tc>
      </w:tr>
      <w:tr w:rsidR="00565D41" w:rsidRPr="00393646" w14:paraId="7331A694"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27C3032F" w14:textId="77777777" w:rsidR="00565D41" w:rsidRPr="00E66F6B" w:rsidRDefault="00565D41" w:rsidP="00882180">
            <w:pPr>
              <w:jc w:val="left"/>
              <w:rPr>
                <w:color w:val="000000" w:themeColor="text1"/>
                <w:sz w:val="18"/>
                <w:szCs w:val="18"/>
                <w:lang w:eastAsia="en-US"/>
              </w:rPr>
            </w:pPr>
            <w:r w:rsidRPr="00E66F6B">
              <w:rPr>
                <w:color w:val="000000" w:themeColor="text1"/>
                <w:sz w:val="18"/>
                <w:szCs w:val="18"/>
                <w:lang w:eastAsia="en-US"/>
              </w:rPr>
              <w:t>Wie kann man eigene Apps veröffentlichen?</w:t>
            </w:r>
          </w:p>
        </w:tc>
        <w:tc>
          <w:tcPr>
            <w:tcW w:w="6650" w:type="dxa"/>
          </w:tcPr>
          <w:p w14:paraId="7F5DDBC4" w14:textId="77777777" w:rsidR="00565D41" w:rsidRDefault="00565D41" w:rsidP="00882180">
            <w:pPr>
              <w:jc w:val="both"/>
              <w:cnfStyle w:val="000000100000" w:firstRow="0" w:lastRow="0" w:firstColumn="0" w:lastColumn="0" w:oddVBand="0" w:evenVBand="0" w:oddHBand="1" w:evenHBand="0" w:firstRowFirstColumn="0" w:firstRowLastColumn="0" w:lastRowFirstColumn="0" w:lastRowLastColumn="0"/>
              <w:rPr>
                <w:sz w:val="18"/>
                <w:szCs w:val="18"/>
                <w:lang w:eastAsia="en-US"/>
              </w:rPr>
            </w:pPr>
            <w:r>
              <w:rPr>
                <w:sz w:val="18"/>
                <w:szCs w:val="18"/>
                <w:lang w:eastAsia="en-US"/>
              </w:rPr>
              <w:t xml:space="preserve">Eigene Smartphone Apps lassen sich über einen Klick auf „Publish </w:t>
            </w:r>
            <w:proofErr w:type="spellStart"/>
            <w:r>
              <w:rPr>
                <w:sz w:val="18"/>
                <w:szCs w:val="18"/>
                <w:lang w:eastAsia="en-US"/>
              </w:rPr>
              <w:t>to</w:t>
            </w:r>
            <w:proofErr w:type="spellEnd"/>
            <w:r>
              <w:rPr>
                <w:sz w:val="18"/>
                <w:szCs w:val="18"/>
                <w:lang w:eastAsia="en-US"/>
              </w:rPr>
              <w:t xml:space="preserve"> Gallery“ aus der Liste „</w:t>
            </w:r>
            <w:proofErr w:type="spellStart"/>
            <w:r>
              <w:rPr>
                <w:sz w:val="18"/>
                <w:szCs w:val="18"/>
                <w:lang w:eastAsia="en-US"/>
              </w:rPr>
              <w:t>My</w:t>
            </w:r>
            <w:proofErr w:type="spellEnd"/>
            <w:r>
              <w:rPr>
                <w:sz w:val="18"/>
                <w:szCs w:val="18"/>
                <w:lang w:eastAsia="en-US"/>
              </w:rPr>
              <w:t xml:space="preserve"> Projects“ unter der </w:t>
            </w:r>
            <w:r>
              <w:rPr>
                <w:i/>
                <w:sz w:val="18"/>
                <w:szCs w:val="18"/>
                <w:lang w:eastAsia="en-US"/>
              </w:rPr>
              <w:t>Creative Commons Attribution License</w:t>
            </w:r>
            <w:r>
              <w:rPr>
                <w:sz w:val="18"/>
                <w:szCs w:val="18"/>
                <w:lang w:eastAsia="en-US"/>
              </w:rPr>
              <w:t xml:space="preserve"> in der </w:t>
            </w:r>
            <w:proofErr w:type="spellStart"/>
            <w:r>
              <w:rPr>
                <w:sz w:val="18"/>
                <w:szCs w:val="18"/>
                <w:lang w:eastAsia="en-US"/>
              </w:rPr>
              <w:t>AppInventor</w:t>
            </w:r>
            <w:proofErr w:type="spellEnd"/>
            <w:r>
              <w:rPr>
                <w:sz w:val="18"/>
                <w:szCs w:val="18"/>
                <w:lang w:eastAsia="en-US"/>
              </w:rPr>
              <w:t xml:space="preserve"> Gallery veröffentlichen.</w:t>
            </w:r>
          </w:p>
          <w:p w14:paraId="4EC4E929" w14:textId="77777777" w:rsidR="00565D41" w:rsidRPr="00436B04" w:rsidRDefault="00565D41" w:rsidP="00882180">
            <w:pPr>
              <w:jc w:val="both"/>
              <w:cnfStyle w:val="000000100000" w:firstRow="0" w:lastRow="0" w:firstColumn="0" w:lastColumn="0" w:oddVBand="0" w:evenVBand="0" w:oddHBand="1" w:evenHBand="0" w:firstRowFirstColumn="0" w:firstRowLastColumn="0" w:lastRowFirstColumn="0" w:lastRowLastColumn="0"/>
              <w:rPr>
                <w:sz w:val="18"/>
                <w:szCs w:val="18"/>
                <w:lang w:eastAsia="en-US"/>
              </w:rPr>
            </w:pPr>
            <w:r>
              <w:rPr>
                <w:sz w:val="18"/>
                <w:szCs w:val="18"/>
                <w:lang w:eastAsia="en-US"/>
              </w:rPr>
              <w:t>Um eigene Apps im Google Play Store zu veröffentlichen, wird ein verifiziertes Google Entwicklerkonto benötigt.</w:t>
            </w:r>
          </w:p>
        </w:tc>
      </w:tr>
      <w:tr w:rsidR="00565D41" w:rsidRPr="00393646" w14:paraId="1F5835FB" w14:textId="77777777" w:rsidTr="00565D41">
        <w:tc>
          <w:tcPr>
            <w:cnfStyle w:val="001000000000" w:firstRow="0" w:lastRow="0" w:firstColumn="1" w:lastColumn="0" w:oddVBand="0" w:evenVBand="0" w:oddHBand="0" w:evenHBand="0" w:firstRowFirstColumn="0" w:firstRowLastColumn="0" w:lastRowFirstColumn="0" w:lastRowLastColumn="0"/>
            <w:tcW w:w="2412" w:type="dxa"/>
          </w:tcPr>
          <w:p w14:paraId="52D0700E" w14:textId="77777777" w:rsidR="00565D41" w:rsidRPr="00E66F6B" w:rsidRDefault="00565D41" w:rsidP="00882180">
            <w:pPr>
              <w:jc w:val="left"/>
              <w:rPr>
                <w:color w:val="000000" w:themeColor="text1"/>
                <w:sz w:val="18"/>
                <w:szCs w:val="18"/>
                <w:lang w:eastAsia="en-US"/>
              </w:rPr>
            </w:pPr>
            <w:r w:rsidRPr="00E66F6B">
              <w:rPr>
                <w:color w:val="000000" w:themeColor="text1"/>
                <w:sz w:val="18"/>
                <w:szCs w:val="18"/>
                <w:lang w:eastAsia="en-US"/>
              </w:rPr>
              <w:t>Kann ich meinen Schülerinnen und Schülern bedenkenlos aufgeben, ihre privaten Google-Accounts zur Programmierung mit dem AI zu verwenden?</w:t>
            </w:r>
          </w:p>
        </w:tc>
        <w:tc>
          <w:tcPr>
            <w:tcW w:w="6650" w:type="dxa"/>
          </w:tcPr>
          <w:p w14:paraId="21679F55" w14:textId="77777777" w:rsidR="00565D41" w:rsidRPr="00393646" w:rsidRDefault="00565D41" w:rsidP="00882180">
            <w:pPr>
              <w:jc w:val="both"/>
              <w:cnfStyle w:val="000000000000" w:firstRow="0" w:lastRow="0" w:firstColumn="0" w:lastColumn="0" w:oddVBand="0" w:evenVBand="0" w:oddHBand="0" w:evenHBand="0" w:firstRowFirstColumn="0" w:firstRowLastColumn="0" w:lastRowFirstColumn="0" w:lastRowLastColumn="0"/>
              <w:rPr>
                <w:sz w:val="18"/>
                <w:szCs w:val="18"/>
                <w:lang w:eastAsia="en-US"/>
              </w:rPr>
            </w:pPr>
            <w:r>
              <w:rPr>
                <w:sz w:val="18"/>
                <w:szCs w:val="18"/>
                <w:lang w:eastAsia="en-US"/>
              </w:rPr>
              <w:t xml:space="preserve">Aus datenschutzrechtlichen Gründen sollte davon abgesehen werden, die Schülerinnen und Schüler mit ihren privaten Accounts arbeiten zu lassen. Das soll Sie und die von Ihnen geschulten Lehrkräfte jedoch keinesfalls davon abhalten, separate Accounts zur Verwendung des </w:t>
            </w:r>
            <w:proofErr w:type="spellStart"/>
            <w:r>
              <w:rPr>
                <w:sz w:val="18"/>
                <w:szCs w:val="18"/>
                <w:lang w:eastAsia="en-US"/>
              </w:rPr>
              <w:t>AppInventors</w:t>
            </w:r>
            <w:proofErr w:type="spellEnd"/>
            <w:r>
              <w:rPr>
                <w:sz w:val="18"/>
                <w:szCs w:val="18"/>
                <w:lang w:eastAsia="en-US"/>
              </w:rPr>
              <w:t xml:space="preserve"> anlegen zu lassen. Optimalerweise wird dies mit einer unterrichtlichen Behandlung entsprechender Datenschutz-Aspekte verbunden.</w:t>
            </w:r>
          </w:p>
        </w:tc>
      </w:tr>
    </w:tbl>
    <w:p w14:paraId="79C181B7" w14:textId="77777777" w:rsidR="00565D41" w:rsidRDefault="00565D41" w:rsidP="00224CCD">
      <w:pPr>
        <w:jc w:val="both"/>
        <w:rPr>
          <w:lang w:eastAsia="en-US"/>
        </w:rPr>
      </w:pPr>
    </w:p>
    <w:p w14:paraId="6809D332" w14:textId="77777777" w:rsidR="00716B90" w:rsidRDefault="00716B90">
      <w:pPr>
        <w:spacing w:after="160" w:line="259" w:lineRule="auto"/>
        <w:rPr>
          <w:b/>
          <w:bCs/>
          <w:color w:val="2E74B5" w:themeColor="accent1" w:themeShade="BF"/>
          <w:lang w:eastAsia="en-US"/>
        </w:rPr>
      </w:pPr>
      <w:r>
        <w:rPr>
          <w:b/>
          <w:bCs/>
          <w:color w:val="2E74B5" w:themeColor="accent1" w:themeShade="BF"/>
          <w:lang w:eastAsia="en-US"/>
        </w:rPr>
        <w:br w:type="page"/>
      </w:r>
    </w:p>
    <w:p w14:paraId="3DDD981C" w14:textId="6435339C" w:rsidR="00716B90" w:rsidRPr="00565D41" w:rsidRDefault="00716B90" w:rsidP="00716B90">
      <w:pPr>
        <w:jc w:val="both"/>
        <w:rPr>
          <w:color w:val="000000" w:themeColor="text1"/>
          <w:lang w:eastAsia="en-US"/>
        </w:rPr>
      </w:pPr>
      <w:r w:rsidRPr="00565D41">
        <w:rPr>
          <w:b/>
          <w:bCs/>
          <w:color w:val="000000" w:themeColor="text1"/>
          <w:lang w:eastAsia="en-US"/>
        </w:rPr>
        <w:lastRenderedPageBreak/>
        <w:t>Modul B8 – Calliope</w:t>
      </w:r>
    </w:p>
    <w:tbl>
      <w:tblPr>
        <w:tblStyle w:val="Stundenverlaufsskizzen"/>
        <w:tblW w:w="0" w:type="auto"/>
        <w:tblLook w:val="04A0" w:firstRow="1" w:lastRow="0" w:firstColumn="1" w:lastColumn="0" w:noHBand="0" w:noVBand="1"/>
      </w:tblPr>
      <w:tblGrid>
        <w:gridCol w:w="2408"/>
        <w:gridCol w:w="6654"/>
      </w:tblGrid>
      <w:tr w:rsidR="00565D41" w:rsidRPr="00565D41" w14:paraId="1A3F6913" w14:textId="77777777" w:rsidTr="00565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14:paraId="7921420F" w14:textId="77777777" w:rsidR="00716B90" w:rsidRPr="00565D41" w:rsidRDefault="00716B90" w:rsidP="00565D41">
            <w:pPr>
              <w:jc w:val="left"/>
              <w:rPr>
                <w:color w:val="000000" w:themeColor="text1"/>
                <w:sz w:val="18"/>
                <w:szCs w:val="18"/>
                <w:lang w:eastAsia="en-US"/>
              </w:rPr>
            </w:pPr>
            <w:r w:rsidRPr="00565D41">
              <w:rPr>
                <w:color w:val="000000" w:themeColor="text1"/>
                <w:sz w:val="18"/>
                <w:szCs w:val="18"/>
                <w:lang w:eastAsia="en-US"/>
              </w:rPr>
              <w:t>Stolperstein</w:t>
            </w:r>
          </w:p>
        </w:tc>
        <w:tc>
          <w:tcPr>
            <w:tcW w:w="6654" w:type="dxa"/>
          </w:tcPr>
          <w:p w14:paraId="0BF03C21" w14:textId="77777777" w:rsidR="00716B90" w:rsidRPr="00565D41" w:rsidRDefault="00716B90" w:rsidP="00AC15BF">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Hinweis</w:t>
            </w:r>
          </w:p>
        </w:tc>
      </w:tr>
      <w:tr w:rsidR="00565D41" w:rsidRPr="00565D41" w14:paraId="40C89886"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14:paraId="0DAEC264" w14:textId="77777777" w:rsidR="00716B90" w:rsidRPr="00565D41" w:rsidRDefault="00716B90" w:rsidP="00565D41">
            <w:pPr>
              <w:jc w:val="left"/>
              <w:rPr>
                <w:color w:val="000000" w:themeColor="text1"/>
                <w:sz w:val="18"/>
                <w:szCs w:val="18"/>
                <w:lang w:eastAsia="en-US"/>
              </w:rPr>
            </w:pPr>
            <w:r w:rsidRPr="00565D41">
              <w:rPr>
                <w:color w:val="000000" w:themeColor="text1"/>
                <w:sz w:val="18"/>
                <w:szCs w:val="18"/>
                <w:lang w:eastAsia="en-US"/>
              </w:rPr>
              <w:t>Firmware auf den Calliope via Bluetooth übertragen</w:t>
            </w:r>
          </w:p>
        </w:tc>
        <w:tc>
          <w:tcPr>
            <w:tcW w:w="6654" w:type="dxa"/>
          </w:tcPr>
          <w:p w14:paraId="04642A8F" w14:textId="77777777" w:rsidR="00716B90" w:rsidRPr="00565D41" w:rsidRDefault="00716B90" w:rsidP="00AC15BF">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65D41">
              <w:rPr>
                <w:color w:val="000000" w:themeColor="text1"/>
                <w:sz w:val="18"/>
                <w:szCs w:val="18"/>
                <w:lang w:eastAsia="en-US"/>
              </w:rPr>
              <w:t xml:space="preserve">Mittlerweile gibt es auf der Calliope Homepage eine Anleitung: </w:t>
            </w:r>
            <w:hyperlink r:id="rId13" w:history="1">
              <w:r w:rsidRPr="00565D41">
                <w:rPr>
                  <w:rStyle w:val="Hyperlink"/>
                  <w:color w:val="000000" w:themeColor="text1"/>
                  <w:sz w:val="18"/>
                  <w:szCs w:val="18"/>
                </w:rPr>
                <w:t>https://calliope.cc/ble</w:t>
              </w:r>
            </w:hyperlink>
          </w:p>
          <w:p w14:paraId="11C15438" w14:textId="77777777" w:rsidR="00716B90" w:rsidRPr="00565D41" w:rsidRDefault="00716B90" w:rsidP="00AC15BF">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565D41">
              <w:rPr>
                <w:color w:val="000000" w:themeColor="text1"/>
                <w:sz w:val="18"/>
                <w:szCs w:val="18"/>
              </w:rPr>
              <w:t xml:space="preserve">Wenn man den </w:t>
            </w:r>
            <w:proofErr w:type="spellStart"/>
            <w:r w:rsidRPr="00565D41">
              <w:rPr>
                <w:color w:val="000000" w:themeColor="text1"/>
                <w:sz w:val="18"/>
                <w:szCs w:val="18"/>
              </w:rPr>
              <w:t>Makecode</w:t>
            </w:r>
            <w:proofErr w:type="spellEnd"/>
            <w:r w:rsidRPr="00565D41">
              <w:rPr>
                <w:color w:val="000000" w:themeColor="text1"/>
                <w:sz w:val="18"/>
                <w:szCs w:val="18"/>
              </w:rPr>
              <w:t xml:space="preserve"> Editor verwendet, sollte man unbedingt das Bluetooth Paket einbinden.</w:t>
            </w:r>
          </w:p>
        </w:tc>
      </w:tr>
      <w:tr w:rsidR="00565D41" w:rsidRPr="00565D41" w14:paraId="08CC8DC9" w14:textId="77777777" w:rsidTr="00565D41">
        <w:tc>
          <w:tcPr>
            <w:cnfStyle w:val="001000000000" w:firstRow="0" w:lastRow="0" w:firstColumn="1" w:lastColumn="0" w:oddVBand="0" w:evenVBand="0" w:oddHBand="0" w:evenHBand="0" w:firstRowFirstColumn="0" w:firstRowLastColumn="0" w:lastRowFirstColumn="0" w:lastRowLastColumn="0"/>
            <w:tcW w:w="2408" w:type="dxa"/>
          </w:tcPr>
          <w:p w14:paraId="6A901EA6" w14:textId="630599AA" w:rsidR="00716B90" w:rsidRPr="00565D41" w:rsidRDefault="00ED5062" w:rsidP="00565D41">
            <w:pPr>
              <w:jc w:val="left"/>
              <w:rPr>
                <w:color w:val="000000" w:themeColor="text1"/>
                <w:sz w:val="18"/>
                <w:szCs w:val="18"/>
                <w:lang w:eastAsia="en-US"/>
              </w:rPr>
            </w:pPr>
            <w:proofErr w:type="spellStart"/>
            <w:r w:rsidRPr="00565D41">
              <w:rPr>
                <w:color w:val="000000" w:themeColor="text1"/>
                <w:sz w:val="18"/>
                <w:szCs w:val="18"/>
                <w:lang w:eastAsia="en-US"/>
              </w:rPr>
              <w:t>Trackpad</w:t>
            </w:r>
            <w:proofErr w:type="spellEnd"/>
          </w:p>
        </w:tc>
        <w:tc>
          <w:tcPr>
            <w:tcW w:w="6654" w:type="dxa"/>
          </w:tcPr>
          <w:p w14:paraId="35F4BB92" w14:textId="212FDA53" w:rsidR="00716B90" w:rsidRPr="00565D41" w:rsidRDefault="00716B90" w:rsidP="00AC15BF">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 xml:space="preserve">Da man graphisch programmiert, empfiehlt sich unbedingt </w:t>
            </w:r>
            <w:r w:rsidR="00ED5062" w:rsidRPr="00565D41">
              <w:rPr>
                <w:color w:val="000000" w:themeColor="text1"/>
                <w:sz w:val="18"/>
                <w:szCs w:val="18"/>
                <w:lang w:eastAsia="en-US"/>
              </w:rPr>
              <w:t xml:space="preserve">der Einsatz </w:t>
            </w:r>
            <w:r w:rsidRPr="00565D41">
              <w:rPr>
                <w:color w:val="000000" w:themeColor="text1"/>
                <w:sz w:val="18"/>
                <w:szCs w:val="18"/>
                <w:lang w:eastAsia="en-US"/>
              </w:rPr>
              <w:t>eine</w:t>
            </w:r>
            <w:r w:rsidR="00ED5062" w:rsidRPr="00565D41">
              <w:rPr>
                <w:color w:val="000000" w:themeColor="text1"/>
                <w:sz w:val="18"/>
                <w:szCs w:val="18"/>
                <w:lang w:eastAsia="en-US"/>
              </w:rPr>
              <w:t>r</w:t>
            </w:r>
            <w:r w:rsidRPr="00565D41">
              <w:rPr>
                <w:color w:val="000000" w:themeColor="text1"/>
                <w:sz w:val="18"/>
                <w:szCs w:val="18"/>
                <w:lang w:eastAsia="en-US"/>
              </w:rPr>
              <w:t xml:space="preserve"> Computermaus für die ersten Schritte. Vor allem in der Grundschule haben die Kinder Schwierigkeiten mit dem </w:t>
            </w:r>
            <w:proofErr w:type="spellStart"/>
            <w:r w:rsidRPr="00565D41">
              <w:rPr>
                <w:color w:val="000000" w:themeColor="text1"/>
                <w:sz w:val="18"/>
                <w:szCs w:val="18"/>
                <w:lang w:eastAsia="en-US"/>
              </w:rPr>
              <w:t>Trackpad</w:t>
            </w:r>
            <w:proofErr w:type="spellEnd"/>
            <w:r w:rsidRPr="00565D41">
              <w:rPr>
                <w:color w:val="000000" w:themeColor="text1"/>
                <w:sz w:val="18"/>
                <w:szCs w:val="18"/>
                <w:lang w:eastAsia="en-US"/>
              </w:rPr>
              <w:t xml:space="preserve"> die Programme zusammen zu schieben.</w:t>
            </w:r>
          </w:p>
        </w:tc>
      </w:tr>
      <w:tr w:rsidR="00565D41" w:rsidRPr="00565D41" w14:paraId="228DD8F6"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14:paraId="2A67FEE9" w14:textId="77777777" w:rsidR="00716B90" w:rsidRPr="00565D41" w:rsidRDefault="00716B90" w:rsidP="00565D41">
            <w:pPr>
              <w:jc w:val="left"/>
              <w:rPr>
                <w:color w:val="000000" w:themeColor="text1"/>
                <w:sz w:val="18"/>
                <w:szCs w:val="18"/>
                <w:lang w:eastAsia="en-US"/>
              </w:rPr>
            </w:pPr>
            <w:r w:rsidRPr="00565D41">
              <w:rPr>
                <w:color w:val="000000" w:themeColor="text1"/>
                <w:sz w:val="18"/>
                <w:szCs w:val="18"/>
                <w:lang w:eastAsia="en-US"/>
              </w:rPr>
              <w:t>Dateien wiederfinden</w:t>
            </w:r>
          </w:p>
        </w:tc>
        <w:tc>
          <w:tcPr>
            <w:tcW w:w="6654" w:type="dxa"/>
          </w:tcPr>
          <w:p w14:paraId="72AAEE88" w14:textId="77777777" w:rsidR="00716B90" w:rsidRPr="00565D41" w:rsidRDefault="00716B90" w:rsidP="00AC15BF">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In der Regel werden die kompilierten Hex Dateien in Downloadpfad des Browsers gespeichert. Von dort können diese auf den Calliope kopiert werden. Weisen Sie die TN auch daraufhin den Programmen treffende Namen zu geben, damit die Dateien auch am nächsten Tag noch identifiziert werden können.</w:t>
            </w:r>
          </w:p>
        </w:tc>
      </w:tr>
      <w:tr w:rsidR="00565D41" w:rsidRPr="00565D41" w14:paraId="029C5F31" w14:textId="77777777" w:rsidTr="00565D41">
        <w:tc>
          <w:tcPr>
            <w:cnfStyle w:val="001000000000" w:firstRow="0" w:lastRow="0" w:firstColumn="1" w:lastColumn="0" w:oddVBand="0" w:evenVBand="0" w:oddHBand="0" w:evenHBand="0" w:firstRowFirstColumn="0" w:firstRowLastColumn="0" w:lastRowFirstColumn="0" w:lastRowLastColumn="0"/>
            <w:tcW w:w="2408" w:type="dxa"/>
          </w:tcPr>
          <w:p w14:paraId="36C90B17" w14:textId="77777777" w:rsidR="00716B90" w:rsidRPr="00565D41" w:rsidRDefault="00716B90" w:rsidP="00565D41">
            <w:pPr>
              <w:jc w:val="left"/>
              <w:rPr>
                <w:color w:val="000000" w:themeColor="text1"/>
                <w:sz w:val="18"/>
                <w:szCs w:val="18"/>
                <w:lang w:eastAsia="en-US"/>
              </w:rPr>
            </w:pPr>
            <w:r w:rsidRPr="00565D41">
              <w:rPr>
                <w:color w:val="000000" w:themeColor="text1"/>
                <w:sz w:val="18"/>
                <w:szCs w:val="18"/>
                <w:lang w:eastAsia="en-US"/>
              </w:rPr>
              <w:t>Demo</w:t>
            </w:r>
          </w:p>
        </w:tc>
        <w:tc>
          <w:tcPr>
            <w:tcW w:w="6654" w:type="dxa"/>
          </w:tcPr>
          <w:p w14:paraId="59BB5442" w14:textId="52FF9B6C" w:rsidR="00716B90" w:rsidRPr="00565D41" w:rsidRDefault="00716B90" w:rsidP="00AC15BF">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 xml:space="preserve">Unbedingt </w:t>
            </w:r>
            <w:r w:rsidR="00ED5062" w:rsidRPr="00565D41">
              <w:rPr>
                <w:color w:val="000000" w:themeColor="text1"/>
                <w:sz w:val="18"/>
                <w:szCs w:val="18"/>
                <w:lang w:eastAsia="en-US"/>
              </w:rPr>
              <w:t xml:space="preserve">in der Fortbildung </w:t>
            </w:r>
            <w:r w:rsidRPr="00565D41">
              <w:rPr>
                <w:color w:val="000000" w:themeColor="text1"/>
                <w:sz w:val="18"/>
                <w:szCs w:val="18"/>
                <w:lang w:eastAsia="en-US"/>
              </w:rPr>
              <w:t xml:space="preserve">eine Live-Demo </w:t>
            </w:r>
            <w:r w:rsidR="00ED5062" w:rsidRPr="00565D41">
              <w:rPr>
                <w:color w:val="000000" w:themeColor="text1"/>
                <w:sz w:val="18"/>
                <w:szCs w:val="18"/>
                <w:lang w:eastAsia="en-US"/>
              </w:rPr>
              <w:t>vorführen</w:t>
            </w:r>
            <w:r w:rsidRPr="00565D41">
              <w:rPr>
                <w:color w:val="000000" w:themeColor="text1"/>
                <w:sz w:val="18"/>
                <w:szCs w:val="18"/>
                <w:lang w:eastAsia="en-US"/>
              </w:rPr>
              <w:t xml:space="preserve">, in welcher nicht nur die Hardware und </w:t>
            </w:r>
            <w:r w:rsidR="00ED5062" w:rsidRPr="00565D41">
              <w:rPr>
                <w:color w:val="000000" w:themeColor="text1"/>
                <w:sz w:val="18"/>
                <w:szCs w:val="18"/>
                <w:lang w:eastAsia="en-US"/>
              </w:rPr>
              <w:t>die</w:t>
            </w:r>
            <w:r w:rsidRPr="00565D41">
              <w:rPr>
                <w:color w:val="000000" w:themeColor="text1"/>
                <w:sz w:val="18"/>
                <w:szCs w:val="18"/>
                <w:lang w:eastAsia="en-US"/>
              </w:rPr>
              <w:t xml:space="preserve"> </w:t>
            </w:r>
            <w:r w:rsidR="00ED5062" w:rsidRPr="00565D41">
              <w:rPr>
                <w:color w:val="000000" w:themeColor="text1"/>
                <w:sz w:val="18"/>
                <w:szCs w:val="18"/>
                <w:lang w:eastAsia="en-US"/>
              </w:rPr>
              <w:t xml:space="preserve">verschiedenen </w:t>
            </w:r>
            <w:r w:rsidRPr="00565D41">
              <w:rPr>
                <w:color w:val="000000" w:themeColor="text1"/>
                <w:sz w:val="18"/>
                <w:szCs w:val="18"/>
                <w:lang w:eastAsia="en-US"/>
              </w:rPr>
              <w:t>Editor</w:t>
            </w:r>
            <w:r w:rsidR="00ED5062" w:rsidRPr="00565D41">
              <w:rPr>
                <w:color w:val="000000" w:themeColor="text1"/>
                <w:sz w:val="18"/>
                <w:szCs w:val="18"/>
                <w:lang w:eastAsia="en-US"/>
              </w:rPr>
              <w:t>en</w:t>
            </w:r>
            <w:r w:rsidRPr="00565D41">
              <w:rPr>
                <w:color w:val="000000" w:themeColor="text1"/>
                <w:sz w:val="18"/>
                <w:szCs w:val="18"/>
                <w:lang w:eastAsia="en-US"/>
              </w:rPr>
              <w:t xml:space="preserve"> einmal erklärt </w:t>
            </w:r>
            <w:r w:rsidR="00ED5062" w:rsidRPr="00565D41">
              <w:rPr>
                <w:color w:val="000000" w:themeColor="text1"/>
                <w:sz w:val="18"/>
                <w:szCs w:val="18"/>
                <w:lang w:eastAsia="en-US"/>
              </w:rPr>
              <w:t>werden</w:t>
            </w:r>
            <w:r w:rsidRPr="00565D41">
              <w:rPr>
                <w:color w:val="000000" w:themeColor="text1"/>
                <w:sz w:val="18"/>
                <w:szCs w:val="18"/>
                <w:lang w:eastAsia="en-US"/>
              </w:rPr>
              <w:t>, sondern auch der gesamte Workflow vo</w:t>
            </w:r>
            <w:r w:rsidR="00ED5062" w:rsidRPr="00565D41">
              <w:rPr>
                <w:color w:val="000000" w:themeColor="text1"/>
                <w:sz w:val="18"/>
                <w:szCs w:val="18"/>
                <w:lang w:eastAsia="en-US"/>
              </w:rPr>
              <w:t>m</w:t>
            </w:r>
            <w:r w:rsidRPr="00565D41">
              <w:rPr>
                <w:color w:val="000000" w:themeColor="text1"/>
                <w:sz w:val="18"/>
                <w:szCs w:val="18"/>
                <w:lang w:eastAsia="en-US"/>
              </w:rPr>
              <w:t xml:space="preserve"> Erstellen eines Programms, bis zum Abspeichern, Übertragen und Ausführen vorgeführt wird.</w:t>
            </w:r>
          </w:p>
        </w:tc>
      </w:tr>
    </w:tbl>
    <w:p w14:paraId="2D90FBB8" w14:textId="77777777" w:rsidR="00716B90" w:rsidRDefault="00716B90" w:rsidP="00716B90"/>
    <w:tbl>
      <w:tblPr>
        <w:tblStyle w:val="Stundenverlaufsskizzen"/>
        <w:tblW w:w="0" w:type="auto"/>
        <w:tblLook w:val="04A0" w:firstRow="1" w:lastRow="0" w:firstColumn="1" w:lastColumn="0" w:noHBand="0" w:noVBand="1"/>
      </w:tblPr>
      <w:tblGrid>
        <w:gridCol w:w="2408"/>
        <w:gridCol w:w="6654"/>
      </w:tblGrid>
      <w:tr w:rsidR="00565D41" w:rsidRPr="00565D41" w14:paraId="73946B41" w14:textId="77777777" w:rsidTr="00565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14:paraId="27352559" w14:textId="77777777" w:rsidR="00565D41" w:rsidRPr="00565D41" w:rsidRDefault="00565D41" w:rsidP="00882180">
            <w:pPr>
              <w:jc w:val="left"/>
              <w:rPr>
                <w:color w:val="000000" w:themeColor="text1"/>
                <w:sz w:val="18"/>
                <w:szCs w:val="18"/>
                <w:lang w:eastAsia="en-US"/>
              </w:rPr>
            </w:pPr>
            <w:r w:rsidRPr="00565D41">
              <w:rPr>
                <w:color w:val="000000" w:themeColor="text1"/>
                <w:sz w:val="18"/>
                <w:szCs w:val="18"/>
                <w:lang w:eastAsia="en-US"/>
              </w:rPr>
              <w:t>Rückfrage</w:t>
            </w:r>
          </w:p>
        </w:tc>
        <w:tc>
          <w:tcPr>
            <w:tcW w:w="6654" w:type="dxa"/>
          </w:tcPr>
          <w:p w14:paraId="3CE68BF8" w14:textId="77777777" w:rsidR="00565D41" w:rsidRPr="00565D41" w:rsidRDefault="00565D41" w:rsidP="00882180">
            <w:pPr>
              <w:jc w:val="both"/>
              <w:cnfStyle w:val="100000000000" w:firstRow="1"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Mögliche Antwort</w:t>
            </w:r>
          </w:p>
        </w:tc>
      </w:tr>
      <w:tr w:rsidR="00565D41" w:rsidRPr="00565D41" w14:paraId="2B2E41F0"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14:paraId="1FE3855E" w14:textId="77777777" w:rsidR="00565D41" w:rsidRPr="00565D41" w:rsidRDefault="00565D41" w:rsidP="00882180">
            <w:pPr>
              <w:jc w:val="left"/>
              <w:rPr>
                <w:color w:val="000000" w:themeColor="text1"/>
                <w:sz w:val="18"/>
                <w:szCs w:val="18"/>
                <w:lang w:eastAsia="en-US"/>
              </w:rPr>
            </w:pPr>
            <w:r w:rsidRPr="00565D41">
              <w:rPr>
                <w:color w:val="000000" w:themeColor="text1"/>
                <w:sz w:val="18"/>
                <w:szCs w:val="18"/>
                <w:lang w:eastAsia="en-US"/>
              </w:rPr>
              <w:t>Wie kann ich einen Motor anschließen?</w:t>
            </w:r>
          </w:p>
        </w:tc>
        <w:tc>
          <w:tcPr>
            <w:tcW w:w="6654" w:type="dxa"/>
          </w:tcPr>
          <w:p w14:paraId="76801839" w14:textId="77777777" w:rsidR="00565D41" w:rsidRPr="00565D41" w:rsidRDefault="00565D4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In der Modulbeschreibung ist ein Link zur technischen Referenz. Dort sind die Anschlüsse beschrieben.</w:t>
            </w:r>
          </w:p>
        </w:tc>
      </w:tr>
      <w:tr w:rsidR="00565D41" w:rsidRPr="00565D41" w14:paraId="0F93FB5A" w14:textId="77777777" w:rsidTr="00565D41">
        <w:tc>
          <w:tcPr>
            <w:cnfStyle w:val="001000000000" w:firstRow="0" w:lastRow="0" w:firstColumn="1" w:lastColumn="0" w:oddVBand="0" w:evenVBand="0" w:oddHBand="0" w:evenHBand="0" w:firstRowFirstColumn="0" w:firstRowLastColumn="0" w:lastRowFirstColumn="0" w:lastRowLastColumn="0"/>
            <w:tcW w:w="2408" w:type="dxa"/>
          </w:tcPr>
          <w:p w14:paraId="28A45826" w14:textId="77777777" w:rsidR="00565D41" w:rsidRPr="00565D41" w:rsidRDefault="00565D41" w:rsidP="00882180">
            <w:pPr>
              <w:jc w:val="left"/>
              <w:rPr>
                <w:color w:val="000000" w:themeColor="text1"/>
                <w:sz w:val="18"/>
                <w:szCs w:val="18"/>
                <w:lang w:eastAsia="en-US"/>
              </w:rPr>
            </w:pPr>
            <w:r w:rsidRPr="00565D41">
              <w:rPr>
                <w:color w:val="000000" w:themeColor="text1"/>
                <w:sz w:val="18"/>
                <w:szCs w:val="18"/>
                <w:lang w:eastAsia="en-US"/>
              </w:rPr>
              <w:t xml:space="preserve">Welcher Editor ist besser? </w:t>
            </w:r>
            <w:proofErr w:type="spellStart"/>
            <w:r w:rsidRPr="00565D41">
              <w:rPr>
                <w:color w:val="000000" w:themeColor="text1"/>
                <w:sz w:val="18"/>
                <w:szCs w:val="18"/>
                <w:lang w:eastAsia="en-US"/>
              </w:rPr>
              <w:t>Makecode</w:t>
            </w:r>
            <w:proofErr w:type="spellEnd"/>
            <w:r w:rsidRPr="00565D41">
              <w:rPr>
                <w:color w:val="000000" w:themeColor="text1"/>
                <w:sz w:val="18"/>
                <w:szCs w:val="18"/>
                <w:lang w:eastAsia="en-US"/>
              </w:rPr>
              <w:t xml:space="preserve"> oder </w:t>
            </w:r>
            <w:proofErr w:type="spellStart"/>
            <w:r w:rsidRPr="00565D41">
              <w:rPr>
                <w:color w:val="000000" w:themeColor="text1"/>
                <w:sz w:val="18"/>
                <w:szCs w:val="18"/>
                <w:lang w:eastAsia="en-US"/>
              </w:rPr>
              <w:t>Nepo</w:t>
            </w:r>
            <w:proofErr w:type="spellEnd"/>
            <w:r w:rsidRPr="00565D41">
              <w:rPr>
                <w:color w:val="000000" w:themeColor="text1"/>
                <w:sz w:val="18"/>
                <w:szCs w:val="18"/>
                <w:lang w:eastAsia="en-US"/>
              </w:rPr>
              <w:t>?</w:t>
            </w:r>
          </w:p>
        </w:tc>
        <w:tc>
          <w:tcPr>
            <w:tcW w:w="6654" w:type="dxa"/>
          </w:tcPr>
          <w:p w14:paraId="43D679FA" w14:textId="77777777" w:rsidR="00565D41" w:rsidRPr="00565D41" w:rsidRDefault="00565D4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Diese Frage kann man nicht pauschal beantworten, da jeder Editor seine Vorzüge hat.</w:t>
            </w:r>
          </w:p>
          <w:p w14:paraId="1612534D" w14:textId="77777777" w:rsidR="00565D41" w:rsidRPr="00565D41" w:rsidRDefault="00565D4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 xml:space="preserve">Für den </w:t>
            </w:r>
            <w:proofErr w:type="spellStart"/>
            <w:r w:rsidRPr="00565D41">
              <w:rPr>
                <w:color w:val="000000" w:themeColor="text1"/>
                <w:sz w:val="18"/>
                <w:szCs w:val="18"/>
                <w:lang w:eastAsia="en-US"/>
              </w:rPr>
              <w:t>MakeCode</w:t>
            </w:r>
            <w:proofErr w:type="spellEnd"/>
            <w:r w:rsidRPr="00565D41">
              <w:rPr>
                <w:color w:val="000000" w:themeColor="text1"/>
                <w:sz w:val="18"/>
                <w:szCs w:val="18"/>
                <w:lang w:eastAsia="en-US"/>
              </w:rPr>
              <w:t xml:space="preserve"> Editor spricht:</w:t>
            </w:r>
          </w:p>
          <w:p w14:paraId="58125E87" w14:textId="77777777" w:rsidR="00565D41" w:rsidRPr="00565D41" w:rsidRDefault="00565D41" w:rsidP="00882180">
            <w:pPr>
              <w:pStyle w:val="Listenabsatz"/>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565D41">
              <w:rPr>
                <w:rFonts w:ascii="Arial" w:hAnsi="Arial" w:cs="Arial"/>
                <w:color w:val="000000" w:themeColor="text1"/>
                <w:sz w:val="18"/>
                <w:szCs w:val="18"/>
              </w:rPr>
              <w:t>Textuelle Programmierung möglich</w:t>
            </w:r>
          </w:p>
          <w:p w14:paraId="53C14BAA" w14:textId="77777777" w:rsidR="00565D41" w:rsidRPr="00565D41" w:rsidRDefault="00565D41" w:rsidP="00882180">
            <w:pPr>
              <w:pStyle w:val="Listenabsatz"/>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proofErr w:type="spellStart"/>
            <w:r w:rsidRPr="00565D41">
              <w:rPr>
                <w:rFonts w:ascii="Arial" w:hAnsi="Arial" w:cs="Arial"/>
                <w:color w:val="000000" w:themeColor="text1"/>
                <w:sz w:val="18"/>
                <w:szCs w:val="18"/>
              </w:rPr>
              <w:t>MicroBit</w:t>
            </w:r>
            <w:proofErr w:type="spellEnd"/>
            <w:r w:rsidRPr="00565D41">
              <w:rPr>
                <w:rFonts w:ascii="Arial" w:hAnsi="Arial" w:cs="Arial"/>
                <w:color w:val="000000" w:themeColor="text1"/>
                <w:sz w:val="18"/>
                <w:szCs w:val="18"/>
              </w:rPr>
              <w:t xml:space="preserve"> Projekte aus England kompatibel</w:t>
            </w:r>
          </w:p>
          <w:p w14:paraId="3980A4CE" w14:textId="77777777" w:rsidR="00565D41" w:rsidRPr="00565D41" w:rsidRDefault="00565D41" w:rsidP="00882180">
            <w:pPr>
              <w:pStyle w:val="Listenabsatz"/>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proofErr w:type="spellStart"/>
            <w:r w:rsidRPr="00565D41">
              <w:rPr>
                <w:rFonts w:ascii="Arial" w:hAnsi="Arial" w:cs="Arial"/>
                <w:color w:val="000000" w:themeColor="text1"/>
                <w:sz w:val="18"/>
                <w:szCs w:val="18"/>
              </w:rPr>
              <w:t>Ereignisorientieres</w:t>
            </w:r>
            <w:proofErr w:type="spellEnd"/>
            <w:r w:rsidRPr="00565D41">
              <w:rPr>
                <w:rFonts w:ascii="Arial" w:hAnsi="Arial" w:cs="Arial"/>
                <w:color w:val="000000" w:themeColor="text1"/>
                <w:sz w:val="18"/>
                <w:szCs w:val="18"/>
              </w:rPr>
              <w:t xml:space="preserve"> Programmierparadigma führt zu sehr schnellen ersten Ergebnissen</w:t>
            </w:r>
          </w:p>
          <w:p w14:paraId="173F49D5" w14:textId="77777777" w:rsidR="00565D41" w:rsidRPr="00565D41" w:rsidRDefault="00565D4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565D41">
              <w:rPr>
                <w:color w:val="000000" w:themeColor="text1"/>
                <w:sz w:val="18"/>
                <w:szCs w:val="18"/>
              </w:rPr>
              <w:t xml:space="preserve">Für den </w:t>
            </w:r>
            <w:proofErr w:type="spellStart"/>
            <w:r w:rsidRPr="00565D41">
              <w:rPr>
                <w:color w:val="000000" w:themeColor="text1"/>
                <w:sz w:val="18"/>
                <w:szCs w:val="18"/>
              </w:rPr>
              <w:t>OpenrobertaLab</w:t>
            </w:r>
            <w:proofErr w:type="spellEnd"/>
            <w:r w:rsidRPr="00565D41">
              <w:rPr>
                <w:color w:val="000000" w:themeColor="text1"/>
                <w:sz w:val="18"/>
                <w:szCs w:val="18"/>
              </w:rPr>
              <w:t xml:space="preserve"> Editor spricht:</w:t>
            </w:r>
          </w:p>
          <w:p w14:paraId="72001F6E" w14:textId="77777777" w:rsidR="00565D41" w:rsidRPr="00565D41" w:rsidRDefault="00565D41" w:rsidP="00882180">
            <w:pPr>
              <w:pStyle w:val="Listenabsatz"/>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565D41">
              <w:rPr>
                <w:rFonts w:ascii="Arial" w:hAnsi="Arial" w:cs="Arial"/>
                <w:color w:val="000000" w:themeColor="text1"/>
                <w:sz w:val="18"/>
                <w:szCs w:val="18"/>
              </w:rPr>
              <w:t>Warnt einen, wenn man den Tab aus Versehen schließen möchte</w:t>
            </w:r>
          </w:p>
          <w:p w14:paraId="09C2C1DD" w14:textId="77777777" w:rsidR="00565D41" w:rsidRPr="00565D41" w:rsidRDefault="00565D41" w:rsidP="00882180">
            <w:pPr>
              <w:pStyle w:val="Listenabsatz"/>
              <w:numPr>
                <w:ilvl w:val="0"/>
                <w:numId w:val="25"/>
              </w:num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565D41">
              <w:rPr>
                <w:rFonts w:ascii="Arial" w:hAnsi="Arial" w:cs="Arial"/>
                <w:color w:val="000000" w:themeColor="text1"/>
                <w:sz w:val="18"/>
                <w:szCs w:val="18"/>
              </w:rPr>
              <w:t>Entwicklungsumgebung kompatibel zu vielen anderen Lernrobotern, wie z.B. Lego EV3</w:t>
            </w:r>
          </w:p>
        </w:tc>
      </w:tr>
      <w:tr w:rsidR="00565D41" w:rsidRPr="00565D41" w14:paraId="3B4D1BD1" w14:textId="77777777" w:rsidTr="00565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14:paraId="3B1E6AC9" w14:textId="77777777" w:rsidR="00565D41" w:rsidRPr="00565D41" w:rsidRDefault="00565D41" w:rsidP="00882180">
            <w:pPr>
              <w:jc w:val="left"/>
              <w:rPr>
                <w:color w:val="000000" w:themeColor="text1"/>
                <w:sz w:val="18"/>
                <w:szCs w:val="18"/>
                <w:lang w:eastAsia="en-US"/>
              </w:rPr>
            </w:pPr>
            <w:r w:rsidRPr="00565D41">
              <w:rPr>
                <w:color w:val="000000" w:themeColor="text1"/>
                <w:sz w:val="18"/>
                <w:szCs w:val="18"/>
                <w:lang w:eastAsia="en-US"/>
              </w:rPr>
              <w:t>Wie bekomme ich die Demo wieder auf den Mini?</w:t>
            </w:r>
          </w:p>
        </w:tc>
        <w:tc>
          <w:tcPr>
            <w:tcW w:w="6654" w:type="dxa"/>
          </w:tcPr>
          <w:p w14:paraId="18F3789D" w14:textId="77777777" w:rsidR="00565D41" w:rsidRPr="00565D41" w:rsidRDefault="00000000"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hyperlink r:id="rId14" w:history="1">
              <w:r w:rsidR="00565D41" w:rsidRPr="00565D41">
                <w:rPr>
                  <w:rStyle w:val="Hyperlink"/>
                  <w:color w:val="000000" w:themeColor="text1"/>
                  <w:sz w:val="18"/>
                  <w:szCs w:val="18"/>
                </w:rPr>
                <w:t>https://github.com/calliope-mini/calliope-demo/releases</w:t>
              </w:r>
            </w:hyperlink>
          </w:p>
          <w:p w14:paraId="4F66DF79" w14:textId="77777777" w:rsidR="00565D41" w:rsidRPr="00565D41" w:rsidRDefault="00565D4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65D41">
              <w:rPr>
                <w:color w:val="000000" w:themeColor="text1"/>
                <w:sz w:val="18"/>
                <w:szCs w:val="18"/>
              </w:rPr>
              <w:t xml:space="preserve">Momentan ist die Demofirmware auf der Calliope Homepage veraltet. Im </w:t>
            </w:r>
            <w:proofErr w:type="spellStart"/>
            <w:r w:rsidRPr="00565D41">
              <w:rPr>
                <w:color w:val="000000" w:themeColor="text1"/>
                <w:sz w:val="18"/>
                <w:szCs w:val="18"/>
              </w:rPr>
              <w:t>Git</w:t>
            </w:r>
            <w:proofErr w:type="spellEnd"/>
            <w:r w:rsidRPr="00565D41">
              <w:rPr>
                <w:color w:val="000000" w:themeColor="text1"/>
                <w:sz w:val="18"/>
                <w:szCs w:val="18"/>
              </w:rPr>
              <w:t xml:space="preserve"> Repository gibt es aber auf jeden Fall immer die </w:t>
            </w:r>
            <w:proofErr w:type="gramStart"/>
            <w:r w:rsidRPr="00565D41">
              <w:rPr>
                <w:color w:val="000000" w:themeColor="text1"/>
                <w:sz w:val="18"/>
                <w:szCs w:val="18"/>
              </w:rPr>
              <w:t>aktuellste</w:t>
            </w:r>
            <w:proofErr w:type="gramEnd"/>
            <w:r w:rsidRPr="00565D41">
              <w:rPr>
                <w:color w:val="000000" w:themeColor="text1"/>
                <w:sz w:val="18"/>
                <w:szCs w:val="18"/>
              </w:rPr>
              <w:t xml:space="preserve"> Version.</w:t>
            </w:r>
          </w:p>
          <w:p w14:paraId="389806E4" w14:textId="77777777" w:rsidR="00565D41" w:rsidRPr="00565D41" w:rsidRDefault="00565D41" w:rsidP="00882180">
            <w:pPr>
              <w:jc w:val="both"/>
              <w:cnfStyle w:val="000000100000" w:firstRow="0" w:lastRow="0" w:firstColumn="0" w:lastColumn="0" w:oddVBand="0" w:evenVBand="0" w:oddHBand="1" w:evenHBand="0" w:firstRowFirstColumn="0" w:firstRowLastColumn="0" w:lastRowFirstColumn="0" w:lastRowLastColumn="0"/>
              <w:rPr>
                <w:color w:val="000000" w:themeColor="text1"/>
                <w:sz w:val="18"/>
                <w:szCs w:val="18"/>
                <w:lang w:eastAsia="en-US"/>
              </w:rPr>
            </w:pPr>
            <w:r w:rsidRPr="00565D41">
              <w:rPr>
                <w:color w:val="000000" w:themeColor="text1"/>
                <w:sz w:val="18"/>
                <w:szCs w:val="18"/>
              </w:rPr>
              <w:t>v3.1.0.hex herunterladen und wie gewohnt auf den Mini übertragen.</w:t>
            </w:r>
          </w:p>
        </w:tc>
      </w:tr>
      <w:tr w:rsidR="00565D41" w:rsidRPr="00565D41" w14:paraId="274A4319" w14:textId="77777777" w:rsidTr="00565D41">
        <w:tc>
          <w:tcPr>
            <w:cnfStyle w:val="001000000000" w:firstRow="0" w:lastRow="0" w:firstColumn="1" w:lastColumn="0" w:oddVBand="0" w:evenVBand="0" w:oddHBand="0" w:evenHBand="0" w:firstRowFirstColumn="0" w:firstRowLastColumn="0" w:lastRowFirstColumn="0" w:lastRowLastColumn="0"/>
            <w:tcW w:w="2408" w:type="dxa"/>
          </w:tcPr>
          <w:p w14:paraId="1830E33D" w14:textId="77777777" w:rsidR="00565D41" w:rsidRPr="00565D41" w:rsidRDefault="00565D41" w:rsidP="00882180">
            <w:pPr>
              <w:jc w:val="left"/>
              <w:rPr>
                <w:color w:val="000000" w:themeColor="text1"/>
                <w:sz w:val="18"/>
                <w:szCs w:val="18"/>
                <w:lang w:eastAsia="en-US"/>
              </w:rPr>
            </w:pPr>
            <w:r w:rsidRPr="00565D41">
              <w:rPr>
                <w:color w:val="000000" w:themeColor="text1"/>
                <w:sz w:val="18"/>
                <w:szCs w:val="18"/>
                <w:lang w:eastAsia="en-US"/>
              </w:rPr>
              <w:t>Wie viel kostet ein Calliope Mini?</w:t>
            </w:r>
          </w:p>
        </w:tc>
        <w:tc>
          <w:tcPr>
            <w:tcW w:w="6654" w:type="dxa"/>
          </w:tcPr>
          <w:p w14:paraId="268A6B7C" w14:textId="77777777" w:rsidR="00565D41" w:rsidRPr="00565D41" w:rsidRDefault="00565D41" w:rsidP="00882180">
            <w:pPr>
              <w:jc w:val="both"/>
              <w:cnfStyle w:val="000000000000" w:firstRow="0" w:lastRow="0" w:firstColumn="0" w:lastColumn="0" w:oddVBand="0" w:evenVBand="0" w:oddHBand="0" w:evenHBand="0" w:firstRowFirstColumn="0" w:firstRowLastColumn="0" w:lastRowFirstColumn="0" w:lastRowLastColumn="0"/>
              <w:rPr>
                <w:color w:val="000000" w:themeColor="text1"/>
                <w:sz w:val="18"/>
                <w:szCs w:val="18"/>
                <w:lang w:eastAsia="en-US"/>
              </w:rPr>
            </w:pPr>
            <w:r w:rsidRPr="00565D41">
              <w:rPr>
                <w:color w:val="000000" w:themeColor="text1"/>
                <w:sz w:val="18"/>
                <w:szCs w:val="18"/>
                <w:lang w:eastAsia="en-US"/>
              </w:rPr>
              <w:t>Einzeln 35 €. Zum Zubehör gehören ein Batteriehalter, Batterien, Krokodilklemmen, USB-Kabel und bisschen Kleinkram. Ein Klassensatz enthält 25 Calliope Minis, enthält ebenfalls das notwendige Zubehör zum Starten und kostet 750 €.</w:t>
            </w:r>
          </w:p>
        </w:tc>
      </w:tr>
    </w:tbl>
    <w:p w14:paraId="0645C685" w14:textId="77777777" w:rsidR="00716B90" w:rsidRDefault="00716B90" w:rsidP="00224CCD">
      <w:pPr>
        <w:jc w:val="both"/>
        <w:rPr>
          <w:lang w:eastAsia="en-US"/>
        </w:rPr>
      </w:pPr>
    </w:p>
    <w:sectPr w:rsidR="00716B90" w:rsidSect="00A17F08">
      <w:headerReference w:type="default" r:id="rId15"/>
      <w:footerReference w:type="default" r:id="rId16"/>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520C2" w14:textId="77777777" w:rsidR="00482DBD" w:rsidRDefault="00482DBD" w:rsidP="00DC1220">
      <w:pPr>
        <w:spacing w:line="240" w:lineRule="auto"/>
      </w:pPr>
      <w:r>
        <w:separator/>
      </w:r>
    </w:p>
  </w:endnote>
  <w:endnote w:type="continuationSeparator" w:id="0">
    <w:p w14:paraId="3DE507FD" w14:textId="77777777" w:rsidR="00482DBD" w:rsidRDefault="00482DBD" w:rsidP="00DC1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Helvetica 55">
    <w:altName w:val="Arial"/>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6BCBF" w14:textId="66819E06" w:rsidR="00BB00F7" w:rsidRPr="007C056D" w:rsidRDefault="00565D41" w:rsidP="00BB00F7">
    <w:pPr>
      <w:pStyle w:val="Kopfzeile"/>
      <w:tabs>
        <w:tab w:val="clear" w:pos="9072"/>
        <w:tab w:val="right" w:pos="8844"/>
      </w:tabs>
      <w:ind w:right="-2637"/>
      <w:rPr>
        <w:i/>
        <w:sz w:val="18"/>
      </w:rPr>
    </w:pPr>
    <w:r>
      <w:rPr>
        <w:noProof/>
        <w:sz w:val="8"/>
      </w:rPr>
      <mc:AlternateContent>
        <mc:Choice Requires="wps">
          <w:drawing>
            <wp:anchor distT="0" distB="0" distL="114300" distR="114300" simplePos="0" relativeHeight="251664384" behindDoc="0" locked="0" layoutInCell="1" allowOverlap="1" wp14:anchorId="7250CF0B" wp14:editId="7DCD002B">
              <wp:simplePos x="0" y="0"/>
              <wp:positionH relativeFrom="column">
                <wp:posOffset>0</wp:posOffset>
              </wp:positionH>
              <wp:positionV relativeFrom="paragraph">
                <wp:posOffset>-117772</wp:posOffset>
              </wp:positionV>
              <wp:extent cx="5603874" cy="0"/>
              <wp:effectExtent l="0" t="19049" r="15874" b="19049"/>
              <wp:wrapNone/>
              <wp:docPr id="5" name="Gerade Verbindung 7"/>
              <wp:cNvGraphicFramePr/>
              <a:graphic xmlns:a="http://schemas.openxmlformats.org/drawingml/2006/main">
                <a:graphicData uri="http://schemas.microsoft.com/office/word/2010/wordprocessingShape">
                  <wps:wsp>
                    <wps:cNvCnPr/>
                    <wps:spPr bwMode="auto">
                      <a:xfrm>
                        <a:off x="0" y="0"/>
                        <a:ext cx="5603874" cy="0"/>
                      </a:xfrm>
                      <a:prstGeom prst="line">
                        <a:avLst/>
                      </a:prstGeom>
                      <a:ln w="38100">
                        <a:solidFill>
                          <a:schemeClr val="accent4"/>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395F160" id="Gerade Verbindung 7"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25pt" to="441.2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" strokecolor="#ffc000 [3207]" strokeweight="3pt">
              <v:stroke joinstyle="miter"/>
            </v:line>
          </w:pict>
        </mc:Fallback>
      </mc:AlternateContent>
    </w:r>
    <w:r w:rsidR="00BB00F7">
      <w:rPr>
        <w:noProof/>
        <w:sz w:val="8"/>
      </w:rPr>
      <mc:AlternateContent>
        <mc:Choice Requires="wpg">
          <w:drawing>
            <wp:anchor distT="0" distB="0" distL="114300" distR="114300" simplePos="0" relativeHeight="251662336" behindDoc="0" locked="0" layoutInCell="1" allowOverlap="1" wp14:anchorId="5873B74A" wp14:editId="2FE42182">
              <wp:simplePos x="0" y="0"/>
              <wp:positionH relativeFrom="column">
                <wp:posOffset>6000750</wp:posOffset>
              </wp:positionH>
              <wp:positionV relativeFrom="paragraph">
                <wp:posOffset>-4474845</wp:posOffset>
              </wp:positionV>
              <wp:extent cx="328930" cy="4095750"/>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5750"/>
                        <a:chOff x="0" y="0"/>
                        <a:chExt cx="328930" cy="4096068"/>
                      </a:xfrm>
                    </wpg:grpSpPr>
                    <wps:wsp>
                      <wps:cNvPr id="29"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69A21315" w14:textId="77777777" w:rsidR="00BB00F7" w:rsidRPr="00195786" w:rsidRDefault="00BB00F7" w:rsidP="00BB00F7">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30" name="Grafik 30"/>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rot="16200000">
                          <a:off x="-165418" y="3699193"/>
                          <a:ext cx="647700" cy="146050"/>
                        </a:xfrm>
                        <a:prstGeom prst="rect">
                          <a:avLst/>
                        </a:prstGeom>
                        <a:noFill/>
                      </pic:spPr>
                    </pic:pic>
                  </wpg:wgp>
                </a:graphicData>
              </a:graphic>
            </wp:anchor>
          </w:drawing>
        </mc:Choice>
        <mc:Fallback>
          <w:pict>
            <v:group w14:anchorId="5873B74A" id="Gruppieren 27" o:spid="_x0000_s1031" style="position:absolute;margin-left:472.5pt;margin-top:-352.35pt;width:25.9pt;height:322.5pt;z-index:251662336"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">
              <v:shapetype id="_x0000_t202" coordsize="21600,21600" o:spt="202" path="m,l,21600r21600,l21600,xe">
                <v:stroke joinstyle="miter"/>
                <v:path gradientshapeok="t" o:connecttype="rect"/>
              </v:shapetype>
              <v:shape id="Textfeld 2" o:spid="_x0000_s1032"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" stroked="f">
                <v:textbox>
                  <w:txbxContent>
                    <w:p w14:paraId="69A21315" w14:textId="77777777" w:rsidR="00BB00F7" w:rsidRPr="00195786" w:rsidRDefault="00BB00F7" w:rsidP="00BB00F7">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33"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">
                <v:imagedata r:id="rId2" o:title="" chromakey="#fefefe" recolortarget="#494949 [1446]"/>
              </v:shape>
            </v:group>
          </w:pict>
        </mc:Fallback>
      </mc:AlternateContent>
    </w:r>
    <w:r w:rsidR="00BB00F7" w:rsidRPr="00C140D3">
      <w:rPr>
        <w:sz w:val="6"/>
      </w:rPr>
      <w:t xml:space="preserve"> </w:t>
    </w:r>
    <w:proofErr w:type="spellStart"/>
    <w:r>
      <w:rPr>
        <w:sz w:val="18"/>
      </w:rPr>
      <w:t>Lessons</w:t>
    </w:r>
    <w:proofErr w:type="spellEnd"/>
    <w:r>
      <w:rPr>
        <w:sz w:val="18"/>
      </w:rPr>
      <w:t xml:space="preserve"> </w:t>
    </w:r>
    <w:proofErr w:type="spellStart"/>
    <w:r>
      <w:rPr>
        <w:sz w:val="18"/>
      </w:rPr>
      <w:t>learnt</w:t>
    </w:r>
    <w:proofErr w:type="spellEnd"/>
    <w:r>
      <w:rPr>
        <w:sz w:val="18"/>
      </w:rPr>
      <w:t xml:space="preserve"> / FAQ</w:t>
    </w:r>
    <w:r w:rsidR="00BB00F7">
      <w:rPr>
        <w:sz w:val="18"/>
      </w:rPr>
      <w:tab/>
      <w:t>zuletzt aktualisiert</w:t>
    </w:r>
    <w:r w:rsidR="00613892">
      <w:rPr>
        <w:sz w:val="18"/>
      </w:rPr>
      <w:t xml:space="preserve"> a</w:t>
    </w:r>
    <w:r w:rsidR="00873ABC">
      <w:rPr>
        <w:sz w:val="18"/>
      </w:rPr>
      <w:t xml:space="preserve">m </w:t>
    </w:r>
    <w:r w:rsidR="00E44307">
      <w:rPr>
        <w:sz w:val="18"/>
      </w:rPr>
      <w:t>30</w:t>
    </w:r>
    <w:r w:rsidR="00873ABC">
      <w:rPr>
        <w:sz w:val="18"/>
      </w:rPr>
      <w:t>.12.22</w:t>
    </w:r>
    <w:r w:rsidR="00BB00F7" w:rsidRPr="00C140D3">
      <w:rPr>
        <w:i/>
        <w:sz w:val="18"/>
      </w:rPr>
      <w:tab/>
    </w:r>
    <w:r w:rsidR="00BB00F7" w:rsidRPr="00C140D3">
      <w:rPr>
        <w:sz w:val="18"/>
      </w:rPr>
      <w:t xml:space="preserve">Seite </w:t>
    </w:r>
    <w:r w:rsidR="00BB00F7" w:rsidRPr="00C140D3">
      <w:rPr>
        <w:bCs/>
        <w:sz w:val="18"/>
      </w:rPr>
      <w:fldChar w:fldCharType="begin"/>
    </w:r>
    <w:r w:rsidR="00BB00F7" w:rsidRPr="00C140D3">
      <w:rPr>
        <w:sz w:val="18"/>
      </w:rPr>
      <w:instrText>PAGE  \* Arabic  \* MERGEFORMAT</w:instrText>
    </w:r>
    <w:r w:rsidR="00BB00F7" w:rsidRPr="00C140D3">
      <w:rPr>
        <w:bCs/>
        <w:sz w:val="18"/>
      </w:rPr>
      <w:fldChar w:fldCharType="separate"/>
    </w:r>
    <w:r w:rsidR="00BB00F7">
      <w:rPr>
        <w:bCs/>
        <w:sz w:val="18"/>
      </w:rPr>
      <w:t>1</w:t>
    </w:r>
    <w:r w:rsidR="00BB00F7" w:rsidRPr="00C140D3">
      <w:rPr>
        <w:bCs/>
        <w:sz w:val="18"/>
      </w:rPr>
      <w:fldChar w:fldCharType="end"/>
    </w:r>
    <w:r w:rsidR="00BB00F7" w:rsidRPr="00C140D3">
      <w:rPr>
        <w:sz w:val="18"/>
      </w:rPr>
      <w:t xml:space="preserve"> von </w:t>
    </w:r>
    <w:r w:rsidR="00BB00F7" w:rsidRPr="00C140D3">
      <w:rPr>
        <w:sz w:val="18"/>
      </w:rPr>
      <w:fldChar w:fldCharType="begin"/>
    </w:r>
    <w:r w:rsidR="00BB00F7" w:rsidRPr="00C140D3">
      <w:rPr>
        <w:sz w:val="18"/>
      </w:rPr>
      <w:instrText>NUMPAGES  \* Arabic  \* MERGEFORMAT</w:instrText>
    </w:r>
    <w:r w:rsidR="00BB00F7" w:rsidRPr="00C140D3">
      <w:rPr>
        <w:sz w:val="18"/>
      </w:rPr>
      <w:fldChar w:fldCharType="separate"/>
    </w:r>
    <w:r w:rsidR="00BB00F7">
      <w:rPr>
        <w:sz w:val="18"/>
      </w:rPr>
      <w:t>4</w:t>
    </w:r>
    <w:r w:rsidR="00BB00F7" w:rsidRPr="00C140D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FDD80" w14:textId="77777777" w:rsidR="00482DBD" w:rsidRDefault="00482DBD" w:rsidP="00DC1220">
      <w:pPr>
        <w:spacing w:line="240" w:lineRule="auto"/>
      </w:pPr>
      <w:r>
        <w:separator/>
      </w:r>
    </w:p>
  </w:footnote>
  <w:footnote w:type="continuationSeparator" w:id="0">
    <w:p w14:paraId="783C33CA" w14:textId="77777777" w:rsidR="00482DBD" w:rsidRDefault="00482DBD" w:rsidP="00DC1220">
      <w:pPr>
        <w:spacing w:line="240" w:lineRule="auto"/>
      </w:pPr>
      <w:r>
        <w:continuationSeparator/>
      </w:r>
    </w:p>
  </w:footnote>
  <w:footnote w:id="1">
    <w:p w14:paraId="48DC13C6" w14:textId="77777777" w:rsidR="00E66F6B" w:rsidRPr="00DC1220" w:rsidRDefault="00E66F6B" w:rsidP="00E66F6B">
      <w:pPr>
        <w:pStyle w:val="Funotentext"/>
        <w:rPr>
          <w:sz w:val="18"/>
          <w:szCs w:val="18"/>
          <w:lang w:val="en-US"/>
        </w:rPr>
      </w:pPr>
      <w:r w:rsidRPr="00DC1220">
        <w:rPr>
          <w:rStyle w:val="Funotenzeichen"/>
          <w:sz w:val="18"/>
          <w:szCs w:val="18"/>
        </w:rPr>
        <w:footnoteRef/>
      </w:r>
      <w:r w:rsidRPr="00DC1220">
        <w:rPr>
          <w:sz w:val="18"/>
          <w:szCs w:val="18"/>
          <w:lang w:val="en-US"/>
        </w:rPr>
        <w:t xml:space="preserve"> Emissions of Ultrafine Particles and Volatile Organic Compounds from Commercially Available Desktop Three-Dimensional Printers with Multiple Filaments</w:t>
      </w:r>
      <w:r>
        <w:rPr>
          <w:sz w:val="18"/>
          <w:szCs w:val="18"/>
          <w:lang w:val="en-US"/>
        </w:rPr>
        <w:t xml:space="preserve">. </w:t>
      </w:r>
      <w:r w:rsidRPr="00DC1220">
        <w:rPr>
          <w:i/>
          <w:sz w:val="18"/>
          <w:szCs w:val="18"/>
          <w:lang w:val="en-US"/>
        </w:rPr>
        <w:t>Parham Azimi, Dan Zhao, Claire Pouzet, Neil E. Crain, and Brent Stephens</w:t>
      </w:r>
      <w:r>
        <w:rPr>
          <w:i/>
          <w:sz w:val="18"/>
          <w:szCs w:val="18"/>
          <w:lang w:val="en-US"/>
        </w:rPr>
        <w:t xml:space="preserve">. </w:t>
      </w:r>
      <w:r>
        <w:rPr>
          <w:sz w:val="18"/>
          <w:szCs w:val="18"/>
          <w:lang w:val="en-US"/>
        </w:rPr>
        <w:t xml:space="preserve">In: </w:t>
      </w:r>
      <w:r w:rsidRPr="00DC1220">
        <w:rPr>
          <w:sz w:val="18"/>
          <w:szCs w:val="18"/>
          <w:lang w:val="en-US"/>
        </w:rPr>
        <w:t>Environmental Science &amp; Technology 2016 50 (3), 1260-1268</w:t>
      </w:r>
      <w:r>
        <w:rPr>
          <w:sz w:val="18"/>
          <w:szCs w:val="18"/>
          <w:lang w:val="en-US"/>
        </w:rPr>
        <w:t xml:space="preserve">, </w:t>
      </w:r>
      <w:r w:rsidRPr="00DC1220">
        <w:rPr>
          <w:sz w:val="18"/>
          <w:szCs w:val="18"/>
          <w:lang w:val="en-US"/>
        </w:rPr>
        <w:t>DOI: 10.1021/acs.est.5b04983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DA881" w14:textId="77777777" w:rsidR="00E44307" w:rsidRDefault="00E44307" w:rsidP="00E44307">
    <w:pPr>
      <w:pStyle w:val="Kopfzeile"/>
      <w:tabs>
        <w:tab w:val="clear" w:pos="4536"/>
        <w:tab w:val="clear" w:pos="9072"/>
      </w:tabs>
      <w:spacing w:line="360" w:lineRule="auto"/>
      <w:jc w:val="right"/>
    </w:pPr>
    <w:r>
      <w:rPr>
        <w:noProof/>
      </w:rPr>
      <w:drawing>
        <wp:anchor distT="0" distB="0" distL="114300" distR="114300" simplePos="0" relativeHeight="251667456" behindDoc="1" locked="0" layoutInCell="1" allowOverlap="1" wp14:anchorId="01B73146" wp14:editId="7B51E4A3">
          <wp:simplePos x="0" y="0"/>
          <wp:positionH relativeFrom="column">
            <wp:posOffset>3556879</wp:posOffset>
          </wp:positionH>
          <wp:positionV relativeFrom="paragraph">
            <wp:posOffset>-226434</wp:posOffset>
          </wp:positionV>
          <wp:extent cx="2152650" cy="622935"/>
          <wp:effectExtent l="0" t="0" r="0" b="5715"/>
          <wp:wrapTight wrapText="bothSides">
            <wp:wrapPolygon edited="0">
              <wp:start x="0" y="0"/>
              <wp:lineTo x="0" y="21138"/>
              <wp:lineTo x="21409" y="21138"/>
              <wp:lineTo x="21409"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 cstate="print">
                    <a:extLst>
                      <a:ext uri="{28A0092B-C50C-407E-A947-70E740481C1C}">
                        <a14:useLocalDpi xmlns:a14="http://schemas.microsoft.com/office/drawing/2010/main"/>
                      </a:ext>
                    </a:extLst>
                  </a:blip>
                  <a:stretch>
                    <a:fillRect/>
                  </a:stretch>
                </pic:blipFill>
                <pic:spPr>
                  <a:xfrm>
                    <a:off x="0" y="0"/>
                    <a:ext cx="2152650" cy="6229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0962AE9C" wp14:editId="29D13A44">
          <wp:simplePos x="0" y="0"/>
          <wp:positionH relativeFrom="column">
            <wp:posOffset>9524</wp:posOffset>
          </wp:positionH>
          <wp:positionV relativeFrom="paragraph">
            <wp:posOffset>66039</wp:posOffset>
          </wp:positionV>
          <wp:extent cx="1108074" cy="419099"/>
          <wp:effectExtent l="0" t="0" r="0" b="0"/>
          <wp:wrapTight wrapText="bothSides">
            <wp:wrapPolygon edited="1">
              <wp:start x="0" y="0"/>
              <wp:lineTo x="0" y="20616"/>
              <wp:lineTo x="21165" y="20616"/>
              <wp:lineTo x="21165" y="0"/>
              <wp:lineTo x="0" y="0"/>
            </wp:wrapPolygon>
          </wp:wrapTight>
          <wp:docPr id="11" name="Grafik 10" descr="Bildergebnis für cc lizenz urheberre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1" descr="Bildergebnis für cc lizenz urheberrecht"/>
                  <pic:cNvPicPr>
                    <a:picLocks noChangeAspect="1"/>
                  </pic:cNvPicPr>
                </pic:nvPicPr>
                <pic:blipFill>
                  <a:blip r:embed="rId2" cstate="print">
                    <a:extLst>
                      <a:ext uri="{28A0092B-C50C-407E-A947-70E740481C1C}">
                        <a14:useLocalDpi xmlns:a14="http://schemas.microsoft.com/office/drawing/2010/main"/>
                      </a:ext>
                    </a:extLst>
                  </a:blip>
                  <a:stretch/>
                </pic:blipFill>
                <pic:spPr bwMode="auto">
                  <a:xfrm>
                    <a:off x="0" y="0"/>
                    <a:ext cx="1108075"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5AB500E4" wp14:editId="6CF021E3">
              <wp:simplePos x="0" y="0"/>
              <wp:positionH relativeFrom="page">
                <wp:posOffset>967739</wp:posOffset>
              </wp:positionH>
              <wp:positionV relativeFrom="paragraph">
                <wp:posOffset>503884</wp:posOffset>
              </wp:positionV>
              <wp:extent cx="5610224" cy="0"/>
              <wp:effectExtent l="0" t="19049" r="9524" b="38099"/>
              <wp:wrapNone/>
              <wp:docPr id="10" name="Gerader Verbinder 15"/>
              <wp:cNvGraphicFramePr/>
              <a:graphic xmlns:a="http://schemas.openxmlformats.org/drawingml/2006/main">
                <a:graphicData uri="http://schemas.microsoft.com/office/word/2010/wordprocessingShape">
                  <wps:wsp>
                    <wps:cNvCnPr/>
                    <wps:spPr bwMode="auto">
                      <a:xfrm>
                        <a:off x="0" y="0"/>
                        <a:ext cx="5610225" cy="0"/>
                      </a:xfrm>
                      <a:prstGeom prst="line">
                        <a:avLst/>
                      </a:prstGeom>
                      <a:ln w="5080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1A47D858" id="Gerader Verbinder 15" o:spid="_x0000_s1026"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76.2pt,39.7pt" to="517.9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" strokecolor="#ffc000" strokeweight="4pt">
              <v:stroke joinstyle="miter"/>
              <w10:wrap anchorx="page"/>
            </v:line>
          </w:pict>
        </mc:Fallback>
      </mc:AlternateContent>
    </w:r>
  </w:p>
  <w:p w14:paraId="2A365713" w14:textId="77777777" w:rsidR="00E44307" w:rsidRDefault="00E44307" w:rsidP="00E44307">
    <w:pPr>
      <w:pStyle w:val="Kopfzeile"/>
      <w:tabs>
        <w:tab w:val="clear" w:pos="4536"/>
        <w:tab w:val="clear" w:pos="9072"/>
        <w:tab w:val="left" w:pos="7635"/>
      </w:tabs>
    </w:pPr>
    <w:r>
      <w:tab/>
    </w:r>
  </w:p>
  <w:p w14:paraId="51F45393" w14:textId="77777777" w:rsidR="00E44307" w:rsidRDefault="00E4430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5330"/>
    <w:multiLevelType w:val="multilevel"/>
    <w:tmpl w:val="43BE1C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2BD00CA"/>
    <w:multiLevelType w:val="hybridMultilevel"/>
    <w:tmpl w:val="739A3AB0"/>
    <w:lvl w:ilvl="0" w:tplc="CF207BF4">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123865"/>
    <w:multiLevelType w:val="hybridMultilevel"/>
    <w:tmpl w:val="7C068936"/>
    <w:lvl w:ilvl="0" w:tplc="5296BBE2">
      <w:numFmt w:val="bullet"/>
      <w:lvlText w:val="•"/>
      <w:lvlJc w:val="left"/>
      <w:pPr>
        <w:ind w:left="720" w:hanging="360"/>
      </w:pPr>
      <w:rPr>
        <w:rFonts w:ascii="Calibri" w:eastAsia="Arial" w:hAnsi="Calibri" w:cs="Arial" w:hint="default"/>
        <w:sz w:val="23"/>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8F0355"/>
    <w:multiLevelType w:val="hybridMultilevel"/>
    <w:tmpl w:val="F79E2E1C"/>
    <w:lvl w:ilvl="0" w:tplc="DBA6197C">
      <w:start w:val="750"/>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C616F9"/>
    <w:multiLevelType w:val="hybridMultilevel"/>
    <w:tmpl w:val="E28CB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3E1B5A"/>
    <w:multiLevelType w:val="multilevel"/>
    <w:tmpl w:val="153AAA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5543EFE"/>
    <w:multiLevelType w:val="hybridMultilevel"/>
    <w:tmpl w:val="ACDCF6C4"/>
    <w:lvl w:ilvl="0" w:tplc="CD861DB0">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9D7DC8"/>
    <w:multiLevelType w:val="hybridMultilevel"/>
    <w:tmpl w:val="1728B1A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7B80021"/>
    <w:multiLevelType w:val="hybridMultilevel"/>
    <w:tmpl w:val="328C84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D0D1487"/>
    <w:multiLevelType w:val="hybridMultilevel"/>
    <w:tmpl w:val="6B168A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F686587"/>
    <w:multiLevelType w:val="hybridMultilevel"/>
    <w:tmpl w:val="BEB6C6CE"/>
    <w:lvl w:ilvl="0" w:tplc="F4DC5686">
      <w:start w:val="5"/>
      <w:numFmt w:val="decimal"/>
      <w:lvlText w:val="%1"/>
      <w:lvlJc w:val="left"/>
      <w:pPr>
        <w:ind w:left="720" w:hanging="360"/>
      </w:pPr>
      <w:rPr>
        <w:rFonts w:ascii="Arial" w:eastAsia="Arial" w:hAnsi="Arial" w:cs="Arial" w:hint="default"/>
        <w:color w:val="0563C1" w:themeColor="hyperlink"/>
        <w:sz w:val="22"/>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1BB057F"/>
    <w:multiLevelType w:val="hybridMultilevel"/>
    <w:tmpl w:val="4E76648A"/>
    <w:lvl w:ilvl="0" w:tplc="CD861DB0">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2727AB2"/>
    <w:multiLevelType w:val="hybridMultilevel"/>
    <w:tmpl w:val="4866ED38"/>
    <w:lvl w:ilvl="0" w:tplc="5296BBE2">
      <w:numFmt w:val="bullet"/>
      <w:lvlText w:val="•"/>
      <w:lvlJc w:val="left"/>
      <w:pPr>
        <w:ind w:left="720" w:hanging="360"/>
      </w:pPr>
      <w:rPr>
        <w:rFonts w:ascii="Calibri" w:eastAsia="Arial" w:hAnsi="Calibri" w:cs="Arial" w:hint="default"/>
        <w:sz w:val="23"/>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809661A"/>
    <w:multiLevelType w:val="hybridMultilevel"/>
    <w:tmpl w:val="23EC7090"/>
    <w:lvl w:ilvl="0" w:tplc="613EDC18">
      <w:start w:val="19"/>
      <w:numFmt w:val="bullet"/>
      <w:lvlText w:val=""/>
      <w:lvlJc w:val="left"/>
      <w:pPr>
        <w:ind w:left="720" w:hanging="360"/>
      </w:pPr>
      <w:rPr>
        <w:rFonts w:ascii="Wingdings" w:eastAsia="Arial"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953375"/>
    <w:multiLevelType w:val="hybridMultilevel"/>
    <w:tmpl w:val="CC268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107E7B"/>
    <w:multiLevelType w:val="hybridMultilevel"/>
    <w:tmpl w:val="1CF43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451111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6822256"/>
    <w:multiLevelType w:val="hybridMultilevel"/>
    <w:tmpl w:val="071C1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B4F35C4"/>
    <w:multiLevelType w:val="multilevel"/>
    <w:tmpl w:val="04070025"/>
    <w:lvl w:ilvl="0">
      <w:start w:val="1"/>
      <w:numFmt w:val="decimal"/>
      <w:pStyle w:val="berschrift1"/>
      <w:lvlText w:val="%1"/>
      <w:lvlJc w:val="left"/>
      <w:pPr>
        <w:ind w:left="5394"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5CD10398"/>
    <w:multiLevelType w:val="hybridMultilevel"/>
    <w:tmpl w:val="3CCCC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F434A2B"/>
    <w:multiLevelType w:val="hybridMultilevel"/>
    <w:tmpl w:val="0D1C6188"/>
    <w:lvl w:ilvl="0" w:tplc="24DED5A8">
      <w:start w:val="19"/>
      <w:numFmt w:val="bullet"/>
      <w:lvlText w:val=""/>
      <w:lvlJc w:val="left"/>
      <w:pPr>
        <w:ind w:left="720" w:hanging="360"/>
      </w:pPr>
      <w:rPr>
        <w:rFonts w:ascii="Wingdings" w:eastAsia="Arial"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6D5A5D"/>
    <w:multiLevelType w:val="hybridMultilevel"/>
    <w:tmpl w:val="FC469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A4C3EAA"/>
    <w:multiLevelType w:val="hybridMultilevel"/>
    <w:tmpl w:val="6B8AF7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4365282">
    <w:abstractNumId w:val="17"/>
  </w:num>
  <w:num w:numId="2" w16cid:durableId="1233663649">
    <w:abstractNumId w:val="0"/>
  </w:num>
  <w:num w:numId="3" w16cid:durableId="1575093401">
    <w:abstractNumId w:val="5"/>
  </w:num>
  <w:num w:numId="4" w16cid:durableId="2049644767">
    <w:abstractNumId w:val="16"/>
  </w:num>
  <w:num w:numId="5" w16cid:durableId="896555052">
    <w:abstractNumId w:val="18"/>
  </w:num>
  <w:num w:numId="6" w16cid:durableId="911309484">
    <w:abstractNumId w:val="8"/>
  </w:num>
  <w:num w:numId="7" w16cid:durableId="59179669">
    <w:abstractNumId w:val="14"/>
  </w:num>
  <w:num w:numId="8" w16cid:durableId="690953927">
    <w:abstractNumId w:val="19"/>
  </w:num>
  <w:num w:numId="9" w16cid:durableId="1232496245">
    <w:abstractNumId w:val="12"/>
  </w:num>
  <w:num w:numId="10" w16cid:durableId="1368946489">
    <w:abstractNumId w:val="2"/>
  </w:num>
  <w:num w:numId="11" w16cid:durableId="104159416">
    <w:abstractNumId w:val="11"/>
  </w:num>
  <w:num w:numId="12" w16cid:durableId="1279684854">
    <w:abstractNumId w:val="6"/>
  </w:num>
  <w:num w:numId="13" w16cid:durableId="649745741">
    <w:abstractNumId w:val="21"/>
  </w:num>
  <w:num w:numId="14" w16cid:durableId="498232701">
    <w:abstractNumId w:val="9"/>
  </w:num>
  <w:num w:numId="15" w16cid:durableId="196941283">
    <w:abstractNumId w:val="22"/>
  </w:num>
  <w:num w:numId="16" w16cid:durableId="440151299">
    <w:abstractNumId w:val="4"/>
  </w:num>
  <w:num w:numId="17" w16cid:durableId="1496803547">
    <w:abstractNumId w:val="15"/>
  </w:num>
  <w:num w:numId="18" w16cid:durableId="1925409151">
    <w:abstractNumId w:val="1"/>
  </w:num>
  <w:num w:numId="19" w16cid:durableId="1895309053">
    <w:abstractNumId w:val="10"/>
  </w:num>
  <w:num w:numId="20" w16cid:durableId="21252720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6310716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8123753">
    <w:abstractNumId w:val="7"/>
  </w:num>
  <w:num w:numId="23" w16cid:durableId="56242615">
    <w:abstractNumId w:val="20"/>
  </w:num>
  <w:num w:numId="24" w16cid:durableId="1223978682">
    <w:abstractNumId w:val="13"/>
  </w:num>
  <w:num w:numId="25" w16cid:durableId="1514119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defaultTableStyle w:val="Stundenverlaufsskizzen"/>
  <w:drawingGridHorizontalSpacing w:val="170"/>
  <w:drawingGridVerticalSpacing w:val="170"/>
  <w:displayHorizontalDrawingGridEvery w:val="2"/>
  <w:displayVerticalDrawingGridEvery w:val="2"/>
  <w:doNotUseMarginsForDrawingGridOrigin/>
  <w:drawingGridHorizontalOrigin w:val="1531"/>
  <w:drawingGridVerticalOrigin w:val="1134"/>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8DC"/>
    <w:rsid w:val="00001ADC"/>
    <w:rsid w:val="000028FF"/>
    <w:rsid w:val="00011882"/>
    <w:rsid w:val="0001505A"/>
    <w:rsid w:val="0001609E"/>
    <w:rsid w:val="00026EE0"/>
    <w:rsid w:val="00031AF4"/>
    <w:rsid w:val="000325CC"/>
    <w:rsid w:val="00036B26"/>
    <w:rsid w:val="0003703D"/>
    <w:rsid w:val="00045556"/>
    <w:rsid w:val="00056BD9"/>
    <w:rsid w:val="00066829"/>
    <w:rsid w:val="00067323"/>
    <w:rsid w:val="00076367"/>
    <w:rsid w:val="00096F7E"/>
    <w:rsid w:val="000A0898"/>
    <w:rsid w:val="000B4496"/>
    <w:rsid w:val="000C1701"/>
    <w:rsid w:val="000C5283"/>
    <w:rsid w:val="000D2432"/>
    <w:rsid w:val="000D4BBC"/>
    <w:rsid w:val="000D7F41"/>
    <w:rsid w:val="000E18DC"/>
    <w:rsid w:val="000E721F"/>
    <w:rsid w:val="001064C1"/>
    <w:rsid w:val="00120B4D"/>
    <w:rsid w:val="00121DCD"/>
    <w:rsid w:val="00122B9A"/>
    <w:rsid w:val="00151131"/>
    <w:rsid w:val="0015786F"/>
    <w:rsid w:val="001612D3"/>
    <w:rsid w:val="00164388"/>
    <w:rsid w:val="00170A9C"/>
    <w:rsid w:val="00175F50"/>
    <w:rsid w:val="00176B9E"/>
    <w:rsid w:val="00183BEF"/>
    <w:rsid w:val="00192B49"/>
    <w:rsid w:val="00193FB3"/>
    <w:rsid w:val="001A406A"/>
    <w:rsid w:val="001A4194"/>
    <w:rsid w:val="001A4E80"/>
    <w:rsid w:val="001B3B37"/>
    <w:rsid w:val="001E1A31"/>
    <w:rsid w:val="001E5724"/>
    <w:rsid w:val="001F29F6"/>
    <w:rsid w:val="001F3A5D"/>
    <w:rsid w:val="001F5E68"/>
    <w:rsid w:val="00206551"/>
    <w:rsid w:val="0021539D"/>
    <w:rsid w:val="002158FF"/>
    <w:rsid w:val="00215F25"/>
    <w:rsid w:val="00217F2A"/>
    <w:rsid w:val="00224CCD"/>
    <w:rsid w:val="00232710"/>
    <w:rsid w:val="00234247"/>
    <w:rsid w:val="00234EA3"/>
    <w:rsid w:val="00235344"/>
    <w:rsid w:val="00264B67"/>
    <w:rsid w:val="00271418"/>
    <w:rsid w:val="00276610"/>
    <w:rsid w:val="00284F1F"/>
    <w:rsid w:val="00296D3C"/>
    <w:rsid w:val="002A0B34"/>
    <w:rsid w:val="002B04FC"/>
    <w:rsid w:val="002C13AB"/>
    <w:rsid w:val="002D3CBA"/>
    <w:rsid w:val="002D6D42"/>
    <w:rsid w:val="002E7FBC"/>
    <w:rsid w:val="002F2C5E"/>
    <w:rsid w:val="002F59EE"/>
    <w:rsid w:val="00314CB9"/>
    <w:rsid w:val="00331FF9"/>
    <w:rsid w:val="00346F21"/>
    <w:rsid w:val="00355915"/>
    <w:rsid w:val="003719C8"/>
    <w:rsid w:val="003766EE"/>
    <w:rsid w:val="003925B4"/>
    <w:rsid w:val="00393646"/>
    <w:rsid w:val="003A13E3"/>
    <w:rsid w:val="003A2067"/>
    <w:rsid w:val="003A2921"/>
    <w:rsid w:val="003B226C"/>
    <w:rsid w:val="003C7D28"/>
    <w:rsid w:val="003E096A"/>
    <w:rsid w:val="003F169F"/>
    <w:rsid w:val="003F4474"/>
    <w:rsid w:val="00400FB7"/>
    <w:rsid w:val="0040451B"/>
    <w:rsid w:val="00414A86"/>
    <w:rsid w:val="00433166"/>
    <w:rsid w:val="00434474"/>
    <w:rsid w:val="00436386"/>
    <w:rsid w:val="00436B04"/>
    <w:rsid w:val="00450A2B"/>
    <w:rsid w:val="0045770A"/>
    <w:rsid w:val="00470A65"/>
    <w:rsid w:val="00482DBD"/>
    <w:rsid w:val="004857F3"/>
    <w:rsid w:val="0049272C"/>
    <w:rsid w:val="004A748C"/>
    <w:rsid w:val="004D6DBC"/>
    <w:rsid w:val="004F24E5"/>
    <w:rsid w:val="004F76BB"/>
    <w:rsid w:val="005023D9"/>
    <w:rsid w:val="00520BE6"/>
    <w:rsid w:val="005272D0"/>
    <w:rsid w:val="00532440"/>
    <w:rsid w:val="00541253"/>
    <w:rsid w:val="0054143C"/>
    <w:rsid w:val="00541B50"/>
    <w:rsid w:val="00543171"/>
    <w:rsid w:val="005512D1"/>
    <w:rsid w:val="00551CA9"/>
    <w:rsid w:val="0055665B"/>
    <w:rsid w:val="00565D41"/>
    <w:rsid w:val="005715F8"/>
    <w:rsid w:val="00587E4C"/>
    <w:rsid w:val="005900FA"/>
    <w:rsid w:val="00591ED0"/>
    <w:rsid w:val="005B0D99"/>
    <w:rsid w:val="005B54D5"/>
    <w:rsid w:val="005C2101"/>
    <w:rsid w:val="005D0BA7"/>
    <w:rsid w:val="005D49A9"/>
    <w:rsid w:val="005D557B"/>
    <w:rsid w:val="005E123A"/>
    <w:rsid w:val="005E3D75"/>
    <w:rsid w:val="00600572"/>
    <w:rsid w:val="00602A97"/>
    <w:rsid w:val="006033E6"/>
    <w:rsid w:val="00607A0F"/>
    <w:rsid w:val="006106F6"/>
    <w:rsid w:val="00613892"/>
    <w:rsid w:val="00622E63"/>
    <w:rsid w:val="00627186"/>
    <w:rsid w:val="006312AF"/>
    <w:rsid w:val="00634BBE"/>
    <w:rsid w:val="00636D0C"/>
    <w:rsid w:val="0064214C"/>
    <w:rsid w:val="0067053F"/>
    <w:rsid w:val="00680A83"/>
    <w:rsid w:val="00681DD0"/>
    <w:rsid w:val="00691226"/>
    <w:rsid w:val="00695F8C"/>
    <w:rsid w:val="006A097C"/>
    <w:rsid w:val="006A1D85"/>
    <w:rsid w:val="006B2551"/>
    <w:rsid w:val="006B4309"/>
    <w:rsid w:val="006B49C7"/>
    <w:rsid w:val="006B6C08"/>
    <w:rsid w:val="006D3313"/>
    <w:rsid w:val="006D39B2"/>
    <w:rsid w:val="006D539B"/>
    <w:rsid w:val="006E0A0F"/>
    <w:rsid w:val="006E5C76"/>
    <w:rsid w:val="006E773F"/>
    <w:rsid w:val="00703012"/>
    <w:rsid w:val="00705BBB"/>
    <w:rsid w:val="007079A7"/>
    <w:rsid w:val="00716B90"/>
    <w:rsid w:val="0072548C"/>
    <w:rsid w:val="00726E78"/>
    <w:rsid w:val="007356B1"/>
    <w:rsid w:val="00740DE8"/>
    <w:rsid w:val="00756E63"/>
    <w:rsid w:val="007572D7"/>
    <w:rsid w:val="00772D20"/>
    <w:rsid w:val="00775C10"/>
    <w:rsid w:val="0078030F"/>
    <w:rsid w:val="007A1AA2"/>
    <w:rsid w:val="007A2C0E"/>
    <w:rsid w:val="007A2D79"/>
    <w:rsid w:val="007A47F3"/>
    <w:rsid w:val="007A697C"/>
    <w:rsid w:val="007C4CD4"/>
    <w:rsid w:val="007D5940"/>
    <w:rsid w:val="008009D8"/>
    <w:rsid w:val="00807997"/>
    <w:rsid w:val="0081140D"/>
    <w:rsid w:val="008174D7"/>
    <w:rsid w:val="00830ABE"/>
    <w:rsid w:val="00831438"/>
    <w:rsid w:val="00833E2C"/>
    <w:rsid w:val="00837E02"/>
    <w:rsid w:val="00846F7A"/>
    <w:rsid w:val="0085222A"/>
    <w:rsid w:val="008579D2"/>
    <w:rsid w:val="00873ABC"/>
    <w:rsid w:val="00875F77"/>
    <w:rsid w:val="00877A52"/>
    <w:rsid w:val="00896E95"/>
    <w:rsid w:val="008A4881"/>
    <w:rsid w:val="008D006E"/>
    <w:rsid w:val="008E6A26"/>
    <w:rsid w:val="008F13CC"/>
    <w:rsid w:val="00904FFD"/>
    <w:rsid w:val="009078DA"/>
    <w:rsid w:val="00920EA6"/>
    <w:rsid w:val="00946D17"/>
    <w:rsid w:val="009813ED"/>
    <w:rsid w:val="009817C1"/>
    <w:rsid w:val="009833CD"/>
    <w:rsid w:val="00990C50"/>
    <w:rsid w:val="00994BE1"/>
    <w:rsid w:val="009A16C3"/>
    <w:rsid w:val="009A2369"/>
    <w:rsid w:val="009A5C38"/>
    <w:rsid w:val="009B5F7E"/>
    <w:rsid w:val="009F5510"/>
    <w:rsid w:val="00A027BD"/>
    <w:rsid w:val="00A04A27"/>
    <w:rsid w:val="00A10EA7"/>
    <w:rsid w:val="00A13ADA"/>
    <w:rsid w:val="00A17F08"/>
    <w:rsid w:val="00A2069B"/>
    <w:rsid w:val="00A22ED0"/>
    <w:rsid w:val="00A414DA"/>
    <w:rsid w:val="00A4543A"/>
    <w:rsid w:val="00A571A3"/>
    <w:rsid w:val="00A60AF7"/>
    <w:rsid w:val="00A618B5"/>
    <w:rsid w:val="00A70FCD"/>
    <w:rsid w:val="00A7311B"/>
    <w:rsid w:val="00A83900"/>
    <w:rsid w:val="00A90018"/>
    <w:rsid w:val="00AA4E6F"/>
    <w:rsid w:val="00AC4C95"/>
    <w:rsid w:val="00AD0423"/>
    <w:rsid w:val="00AD0C69"/>
    <w:rsid w:val="00AE0E6F"/>
    <w:rsid w:val="00AF387D"/>
    <w:rsid w:val="00AF6A9B"/>
    <w:rsid w:val="00B0119C"/>
    <w:rsid w:val="00B05B87"/>
    <w:rsid w:val="00B070C0"/>
    <w:rsid w:val="00B178D2"/>
    <w:rsid w:val="00B306A2"/>
    <w:rsid w:val="00B362C8"/>
    <w:rsid w:val="00B373CE"/>
    <w:rsid w:val="00B41AD0"/>
    <w:rsid w:val="00B436DA"/>
    <w:rsid w:val="00B5424C"/>
    <w:rsid w:val="00B54783"/>
    <w:rsid w:val="00B8490B"/>
    <w:rsid w:val="00B96E17"/>
    <w:rsid w:val="00BB00F7"/>
    <w:rsid w:val="00BB173B"/>
    <w:rsid w:val="00BB607A"/>
    <w:rsid w:val="00BB6C6B"/>
    <w:rsid w:val="00BD157D"/>
    <w:rsid w:val="00BE7C0B"/>
    <w:rsid w:val="00BF7247"/>
    <w:rsid w:val="00C2760B"/>
    <w:rsid w:val="00C3055F"/>
    <w:rsid w:val="00C37F95"/>
    <w:rsid w:val="00C4123E"/>
    <w:rsid w:val="00C51E65"/>
    <w:rsid w:val="00C54CC0"/>
    <w:rsid w:val="00C90D96"/>
    <w:rsid w:val="00C92C62"/>
    <w:rsid w:val="00C9523A"/>
    <w:rsid w:val="00CA12E2"/>
    <w:rsid w:val="00CA14A3"/>
    <w:rsid w:val="00CC318A"/>
    <w:rsid w:val="00CC4F58"/>
    <w:rsid w:val="00CE0C80"/>
    <w:rsid w:val="00CE4BE1"/>
    <w:rsid w:val="00CE6EDC"/>
    <w:rsid w:val="00CF2323"/>
    <w:rsid w:val="00CF43DD"/>
    <w:rsid w:val="00CF620F"/>
    <w:rsid w:val="00D242B8"/>
    <w:rsid w:val="00D277A8"/>
    <w:rsid w:val="00D35B62"/>
    <w:rsid w:val="00D5202C"/>
    <w:rsid w:val="00D615C2"/>
    <w:rsid w:val="00D62514"/>
    <w:rsid w:val="00D7707C"/>
    <w:rsid w:val="00D81465"/>
    <w:rsid w:val="00D82E68"/>
    <w:rsid w:val="00DB4EF9"/>
    <w:rsid w:val="00DC1220"/>
    <w:rsid w:val="00DC40ED"/>
    <w:rsid w:val="00DD0B29"/>
    <w:rsid w:val="00DD548E"/>
    <w:rsid w:val="00DE59B6"/>
    <w:rsid w:val="00E04752"/>
    <w:rsid w:val="00E07524"/>
    <w:rsid w:val="00E14096"/>
    <w:rsid w:val="00E17BEF"/>
    <w:rsid w:val="00E2095C"/>
    <w:rsid w:val="00E4306E"/>
    <w:rsid w:val="00E44307"/>
    <w:rsid w:val="00E52598"/>
    <w:rsid w:val="00E5386B"/>
    <w:rsid w:val="00E66F6B"/>
    <w:rsid w:val="00E81F5C"/>
    <w:rsid w:val="00E83C6B"/>
    <w:rsid w:val="00E9495F"/>
    <w:rsid w:val="00E96495"/>
    <w:rsid w:val="00EB1458"/>
    <w:rsid w:val="00EC6DBB"/>
    <w:rsid w:val="00ED5062"/>
    <w:rsid w:val="00EE3152"/>
    <w:rsid w:val="00EE509A"/>
    <w:rsid w:val="00EE53B3"/>
    <w:rsid w:val="00EF3C81"/>
    <w:rsid w:val="00F10E3E"/>
    <w:rsid w:val="00F20201"/>
    <w:rsid w:val="00F21A7E"/>
    <w:rsid w:val="00F22B6A"/>
    <w:rsid w:val="00F27C67"/>
    <w:rsid w:val="00F31B04"/>
    <w:rsid w:val="00F377F0"/>
    <w:rsid w:val="00F43674"/>
    <w:rsid w:val="00F46F11"/>
    <w:rsid w:val="00F72E83"/>
    <w:rsid w:val="00F82A15"/>
    <w:rsid w:val="00F82BBE"/>
    <w:rsid w:val="00FB1AF9"/>
    <w:rsid w:val="00FB259B"/>
    <w:rsid w:val="00FC08AF"/>
    <w:rsid w:val="00FE0802"/>
    <w:rsid w:val="00FE32A9"/>
    <w:rsid w:val="00FF19EE"/>
    <w:rsid w:val="00FF5E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E1B55"/>
  <w15:chartTrackingRefBased/>
  <w15:docId w15:val="{CB3B3317-2BDF-43B9-8AF6-14DF7214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rsid w:val="000E18DC"/>
    <w:pPr>
      <w:spacing w:after="0" w:line="276" w:lineRule="auto"/>
    </w:pPr>
    <w:rPr>
      <w:rFonts w:ascii="Arial" w:eastAsia="Arial" w:hAnsi="Arial" w:cs="Arial"/>
      <w:color w:val="000000"/>
      <w:lang w:eastAsia="de-DE"/>
    </w:rPr>
  </w:style>
  <w:style w:type="paragraph" w:styleId="berschrift1">
    <w:name w:val="heading 1"/>
    <w:basedOn w:val="Standard"/>
    <w:next w:val="Standard"/>
    <w:link w:val="berschrift1Zchn"/>
    <w:uiPriority w:val="9"/>
    <w:qFormat/>
    <w:rsid w:val="000E18DC"/>
    <w:pPr>
      <w:keepNext/>
      <w:keepLines/>
      <w:numPr>
        <w:numId w:val="5"/>
      </w:numPr>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berschrift2">
    <w:name w:val="heading 2"/>
    <w:basedOn w:val="Standard"/>
    <w:next w:val="Standard"/>
    <w:link w:val="berschrift2Zchn"/>
    <w:uiPriority w:val="9"/>
    <w:semiHidden/>
    <w:unhideWhenUsed/>
    <w:qFormat/>
    <w:rsid w:val="000E18DC"/>
    <w:pPr>
      <w:keepNext/>
      <w:keepLines/>
      <w:numPr>
        <w:ilvl w:val="1"/>
        <w:numId w:val="5"/>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E18DC"/>
    <w:pPr>
      <w:keepNext/>
      <w:keepLines/>
      <w:numPr>
        <w:ilvl w:val="2"/>
        <w:numId w:val="5"/>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0E18DC"/>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0E18DC"/>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0E18DC"/>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0E18DC"/>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0E18DC"/>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E18DC"/>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18DC"/>
    <w:rPr>
      <w:rFonts w:asciiTheme="majorHAnsi" w:eastAsiaTheme="majorEastAsia" w:hAnsiTheme="majorHAnsi" w:cstheme="majorBidi"/>
      <w:color w:val="2E74B5" w:themeColor="accent1" w:themeShade="BF"/>
      <w:sz w:val="32"/>
      <w:szCs w:val="32"/>
    </w:rPr>
  </w:style>
  <w:style w:type="table" w:styleId="Gitternetztabelle4Akzent1">
    <w:name w:val="Grid Table 4 Accent 1"/>
    <w:basedOn w:val="NormaleTabelle"/>
    <w:uiPriority w:val="49"/>
    <w:rsid w:val="000E18D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enabsatz">
    <w:name w:val="List Paragraph"/>
    <w:basedOn w:val="Standard"/>
    <w:uiPriority w:val="34"/>
    <w:qFormat/>
    <w:rsid w:val="000E18DC"/>
    <w:pPr>
      <w:spacing w:after="160" w:line="259" w:lineRule="auto"/>
      <w:ind w:left="720"/>
      <w:contextualSpacing/>
    </w:pPr>
    <w:rPr>
      <w:rFonts w:asciiTheme="minorHAnsi" w:eastAsiaTheme="minorHAnsi" w:hAnsiTheme="minorHAnsi" w:cstheme="minorBidi"/>
      <w:color w:val="auto"/>
      <w:lang w:eastAsia="en-US"/>
    </w:rPr>
  </w:style>
  <w:style w:type="paragraph" w:styleId="Inhaltsverzeichnisberschrift">
    <w:name w:val="TOC Heading"/>
    <w:basedOn w:val="berschrift1"/>
    <w:next w:val="Standard"/>
    <w:uiPriority w:val="39"/>
    <w:unhideWhenUsed/>
    <w:qFormat/>
    <w:rsid w:val="000E18DC"/>
    <w:pPr>
      <w:numPr>
        <w:numId w:val="0"/>
      </w:numPr>
      <w:outlineLvl w:val="9"/>
    </w:pPr>
    <w:rPr>
      <w:lang w:eastAsia="de-DE"/>
    </w:rPr>
  </w:style>
  <w:style w:type="paragraph" w:styleId="Verzeichnis1">
    <w:name w:val="toc 1"/>
    <w:basedOn w:val="Standard"/>
    <w:next w:val="Standard"/>
    <w:autoRedefine/>
    <w:uiPriority w:val="39"/>
    <w:unhideWhenUsed/>
    <w:rsid w:val="000E18DC"/>
    <w:pPr>
      <w:spacing w:after="100"/>
    </w:pPr>
  </w:style>
  <w:style w:type="character" w:styleId="Hyperlink">
    <w:name w:val="Hyperlink"/>
    <w:basedOn w:val="Absatz-Standardschriftart"/>
    <w:uiPriority w:val="99"/>
    <w:unhideWhenUsed/>
    <w:rsid w:val="000E18DC"/>
    <w:rPr>
      <w:color w:val="0563C1" w:themeColor="hyperlink"/>
      <w:u w:val="single"/>
    </w:rPr>
  </w:style>
  <w:style w:type="character" w:customStyle="1" w:styleId="berschrift2Zchn">
    <w:name w:val="Überschrift 2 Zchn"/>
    <w:basedOn w:val="Absatz-Standardschriftart"/>
    <w:link w:val="berschrift2"/>
    <w:uiPriority w:val="9"/>
    <w:semiHidden/>
    <w:rsid w:val="000E18DC"/>
    <w:rPr>
      <w:rFonts w:asciiTheme="majorHAnsi" w:eastAsiaTheme="majorEastAsia" w:hAnsiTheme="majorHAnsi" w:cstheme="majorBidi"/>
      <w:color w:val="2E74B5" w:themeColor="accent1" w:themeShade="BF"/>
      <w:sz w:val="26"/>
      <w:szCs w:val="26"/>
      <w:lang w:eastAsia="de-DE"/>
    </w:rPr>
  </w:style>
  <w:style w:type="character" w:customStyle="1" w:styleId="berschrift3Zchn">
    <w:name w:val="Überschrift 3 Zchn"/>
    <w:basedOn w:val="Absatz-Standardschriftart"/>
    <w:link w:val="berschrift3"/>
    <w:uiPriority w:val="9"/>
    <w:semiHidden/>
    <w:rsid w:val="000E18DC"/>
    <w:rPr>
      <w:rFonts w:asciiTheme="majorHAnsi" w:eastAsiaTheme="majorEastAsia" w:hAnsiTheme="majorHAnsi" w:cstheme="majorBidi"/>
      <w:color w:val="1F4D78" w:themeColor="accent1" w:themeShade="7F"/>
      <w:sz w:val="24"/>
      <w:szCs w:val="24"/>
      <w:lang w:eastAsia="de-DE"/>
    </w:rPr>
  </w:style>
  <w:style w:type="character" w:customStyle="1" w:styleId="berschrift4Zchn">
    <w:name w:val="Überschrift 4 Zchn"/>
    <w:basedOn w:val="Absatz-Standardschriftart"/>
    <w:link w:val="berschrift4"/>
    <w:uiPriority w:val="9"/>
    <w:semiHidden/>
    <w:rsid w:val="000E18DC"/>
    <w:rPr>
      <w:rFonts w:asciiTheme="majorHAnsi" w:eastAsiaTheme="majorEastAsia" w:hAnsiTheme="majorHAnsi" w:cstheme="majorBidi"/>
      <w:i/>
      <w:iCs/>
      <w:color w:val="2E74B5" w:themeColor="accent1" w:themeShade="BF"/>
      <w:lang w:eastAsia="de-DE"/>
    </w:rPr>
  </w:style>
  <w:style w:type="character" w:customStyle="1" w:styleId="berschrift5Zchn">
    <w:name w:val="Überschrift 5 Zchn"/>
    <w:basedOn w:val="Absatz-Standardschriftart"/>
    <w:link w:val="berschrift5"/>
    <w:uiPriority w:val="9"/>
    <w:semiHidden/>
    <w:rsid w:val="000E18DC"/>
    <w:rPr>
      <w:rFonts w:asciiTheme="majorHAnsi" w:eastAsiaTheme="majorEastAsia" w:hAnsiTheme="majorHAnsi" w:cstheme="majorBidi"/>
      <w:color w:val="2E74B5" w:themeColor="accent1" w:themeShade="BF"/>
      <w:lang w:eastAsia="de-DE"/>
    </w:rPr>
  </w:style>
  <w:style w:type="character" w:customStyle="1" w:styleId="berschrift6Zchn">
    <w:name w:val="Überschrift 6 Zchn"/>
    <w:basedOn w:val="Absatz-Standardschriftart"/>
    <w:link w:val="berschrift6"/>
    <w:uiPriority w:val="9"/>
    <w:semiHidden/>
    <w:rsid w:val="000E18DC"/>
    <w:rPr>
      <w:rFonts w:asciiTheme="majorHAnsi" w:eastAsiaTheme="majorEastAsia" w:hAnsiTheme="majorHAnsi" w:cstheme="majorBidi"/>
      <w:color w:val="1F4D78" w:themeColor="accent1" w:themeShade="7F"/>
      <w:lang w:eastAsia="de-DE"/>
    </w:rPr>
  </w:style>
  <w:style w:type="character" w:customStyle="1" w:styleId="berschrift7Zchn">
    <w:name w:val="Überschrift 7 Zchn"/>
    <w:basedOn w:val="Absatz-Standardschriftart"/>
    <w:link w:val="berschrift7"/>
    <w:uiPriority w:val="9"/>
    <w:semiHidden/>
    <w:rsid w:val="000E18DC"/>
    <w:rPr>
      <w:rFonts w:asciiTheme="majorHAnsi" w:eastAsiaTheme="majorEastAsia" w:hAnsiTheme="majorHAnsi" w:cstheme="majorBidi"/>
      <w:i/>
      <w:iCs/>
      <w:color w:val="1F4D78" w:themeColor="accent1" w:themeShade="7F"/>
      <w:lang w:eastAsia="de-DE"/>
    </w:rPr>
  </w:style>
  <w:style w:type="character" w:customStyle="1" w:styleId="berschrift8Zchn">
    <w:name w:val="Überschrift 8 Zchn"/>
    <w:basedOn w:val="Absatz-Standardschriftart"/>
    <w:link w:val="berschrift8"/>
    <w:uiPriority w:val="9"/>
    <w:semiHidden/>
    <w:rsid w:val="000E18DC"/>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0E18DC"/>
    <w:rPr>
      <w:rFonts w:asciiTheme="majorHAnsi" w:eastAsiaTheme="majorEastAsia" w:hAnsiTheme="majorHAnsi" w:cstheme="majorBidi"/>
      <w:i/>
      <w:iCs/>
      <w:color w:val="272727" w:themeColor="text1" w:themeTint="D8"/>
      <w:sz w:val="21"/>
      <w:szCs w:val="21"/>
      <w:lang w:eastAsia="de-DE"/>
    </w:rPr>
  </w:style>
  <w:style w:type="paragraph" w:customStyle="1" w:styleId="Standard1">
    <w:name w:val="Standard 1"/>
    <w:basedOn w:val="Standard"/>
    <w:link w:val="Standard1Zchn"/>
    <w:qFormat/>
    <w:rsid w:val="000E18DC"/>
    <w:pPr>
      <w:spacing w:before="120" w:after="120" w:line="240" w:lineRule="auto"/>
    </w:pPr>
    <w:rPr>
      <w:rFonts w:asciiTheme="minorHAnsi" w:hAnsiTheme="minorHAnsi"/>
    </w:rPr>
  </w:style>
  <w:style w:type="character" w:customStyle="1" w:styleId="Standard1Zchn">
    <w:name w:val="Standard 1 Zchn"/>
    <w:basedOn w:val="Absatz-Standardschriftart"/>
    <w:link w:val="Standard1"/>
    <w:rsid w:val="000E18DC"/>
    <w:rPr>
      <w:rFonts w:eastAsia="Arial" w:cs="Arial"/>
      <w:color w:val="000000"/>
      <w:lang w:eastAsia="de-DE"/>
    </w:rPr>
  </w:style>
  <w:style w:type="table" w:styleId="Tabellenraster">
    <w:name w:val="Table Grid"/>
    <w:basedOn w:val="NormaleTabelle"/>
    <w:uiPriority w:val="39"/>
    <w:rsid w:val="00A83900"/>
    <w:pPr>
      <w:spacing w:after="0" w:line="240" w:lineRule="auto"/>
    </w:pPr>
    <w:rPr>
      <w:rFonts w:ascii="Arial" w:hAnsi="Arial"/>
    </w:rPr>
    <w:tblPr>
      <w:tblStyleRowBandSize w:val="1"/>
      <w:tblBorders>
        <w:insideH w:val="single" w:sz="4" w:space="0" w:color="2E74B5" w:themeColor="accent1" w:themeShade="BF"/>
      </w:tblBorders>
    </w:tblPr>
    <w:tcPr>
      <w:shd w:val="clear" w:color="auto" w:fill="auto"/>
    </w:tcPr>
  </w:style>
  <w:style w:type="table" w:styleId="EinfacheTabelle4">
    <w:name w:val="Plain Table 4"/>
    <w:basedOn w:val="NormaleTabelle"/>
    <w:uiPriority w:val="44"/>
    <w:rsid w:val="00A454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prechblasentext">
    <w:name w:val="Balloon Text"/>
    <w:basedOn w:val="Standard"/>
    <w:link w:val="SprechblasentextZchn"/>
    <w:uiPriority w:val="99"/>
    <w:semiHidden/>
    <w:unhideWhenUsed/>
    <w:rsid w:val="00CE0C80"/>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E0C80"/>
    <w:rPr>
      <w:rFonts w:ascii="Times New Roman" w:eastAsia="Arial" w:hAnsi="Times New Roman" w:cs="Times New Roman"/>
      <w:color w:val="000000"/>
      <w:sz w:val="18"/>
      <w:szCs w:val="18"/>
      <w:lang w:eastAsia="de-DE"/>
    </w:rPr>
  </w:style>
  <w:style w:type="table" w:customStyle="1" w:styleId="TableGrid">
    <w:name w:val="TableGrid"/>
    <w:rsid w:val="00C2760B"/>
    <w:pPr>
      <w:spacing w:after="0" w:line="240" w:lineRule="auto"/>
    </w:pPr>
    <w:rPr>
      <w:rFonts w:eastAsiaTheme="minorEastAsia"/>
      <w:lang w:eastAsia="de-DE"/>
    </w:rPr>
    <w:tblPr>
      <w:tblCellMar>
        <w:top w:w="0" w:type="dxa"/>
        <w:left w:w="0" w:type="dxa"/>
        <w:bottom w:w="0" w:type="dxa"/>
        <w:right w:w="0" w:type="dxa"/>
      </w:tblCellMar>
    </w:tblPr>
  </w:style>
  <w:style w:type="character" w:customStyle="1" w:styleId="NichtaufgelsteErwhnung1">
    <w:name w:val="Nicht aufgelöste Erwähnung1"/>
    <w:basedOn w:val="Absatz-Standardschriftart"/>
    <w:uiPriority w:val="99"/>
    <w:semiHidden/>
    <w:unhideWhenUsed/>
    <w:rsid w:val="005900FA"/>
    <w:rPr>
      <w:color w:val="605E5C"/>
      <w:shd w:val="clear" w:color="auto" w:fill="E1DFDD"/>
    </w:rPr>
  </w:style>
  <w:style w:type="paragraph" w:styleId="Funotentext">
    <w:name w:val="footnote text"/>
    <w:basedOn w:val="Standard"/>
    <w:link w:val="FunotentextZchn"/>
    <w:uiPriority w:val="99"/>
    <w:unhideWhenUsed/>
    <w:rsid w:val="00DC1220"/>
    <w:pPr>
      <w:spacing w:line="240" w:lineRule="auto"/>
    </w:pPr>
    <w:rPr>
      <w:sz w:val="24"/>
      <w:szCs w:val="24"/>
    </w:rPr>
  </w:style>
  <w:style w:type="character" w:customStyle="1" w:styleId="FunotentextZchn">
    <w:name w:val="Fußnotentext Zchn"/>
    <w:basedOn w:val="Absatz-Standardschriftart"/>
    <w:link w:val="Funotentext"/>
    <w:uiPriority w:val="99"/>
    <w:rsid w:val="00DC1220"/>
    <w:rPr>
      <w:rFonts w:ascii="Arial" w:eastAsia="Arial" w:hAnsi="Arial" w:cs="Arial"/>
      <w:color w:val="000000"/>
      <w:sz w:val="24"/>
      <w:szCs w:val="24"/>
      <w:lang w:eastAsia="de-DE"/>
    </w:rPr>
  </w:style>
  <w:style w:type="character" w:styleId="Funotenzeichen">
    <w:name w:val="footnote reference"/>
    <w:basedOn w:val="Absatz-Standardschriftart"/>
    <w:uiPriority w:val="99"/>
    <w:unhideWhenUsed/>
    <w:rsid w:val="00DC1220"/>
    <w:rPr>
      <w:vertAlign w:val="superscript"/>
    </w:rPr>
  </w:style>
  <w:style w:type="character" w:styleId="BesuchterLink">
    <w:name w:val="FollowedHyperlink"/>
    <w:basedOn w:val="Absatz-Standardschriftart"/>
    <w:uiPriority w:val="99"/>
    <w:semiHidden/>
    <w:unhideWhenUsed/>
    <w:rsid w:val="00716B90"/>
    <w:rPr>
      <w:color w:val="954F72" w:themeColor="followedHyperlink"/>
      <w:u w:val="single"/>
    </w:rPr>
  </w:style>
  <w:style w:type="paragraph" w:styleId="Kopfzeile">
    <w:name w:val="header"/>
    <w:basedOn w:val="Standard"/>
    <w:link w:val="KopfzeileZchn"/>
    <w:uiPriority w:val="99"/>
    <w:unhideWhenUsed/>
    <w:rsid w:val="00BB00F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B00F7"/>
    <w:rPr>
      <w:rFonts w:ascii="Arial" w:eastAsia="Arial" w:hAnsi="Arial" w:cs="Arial"/>
      <w:color w:val="000000"/>
      <w:lang w:eastAsia="de-DE"/>
    </w:rPr>
  </w:style>
  <w:style w:type="paragraph" w:styleId="Fuzeile">
    <w:name w:val="footer"/>
    <w:basedOn w:val="Standard"/>
    <w:link w:val="FuzeileZchn"/>
    <w:uiPriority w:val="99"/>
    <w:unhideWhenUsed/>
    <w:rsid w:val="00BB00F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B00F7"/>
    <w:rPr>
      <w:rFonts w:ascii="Arial" w:eastAsia="Arial" w:hAnsi="Arial" w:cs="Arial"/>
      <w:color w:val="000000"/>
      <w:lang w:eastAsia="de-DE"/>
    </w:rPr>
  </w:style>
  <w:style w:type="table" w:customStyle="1" w:styleId="Stundenverlaufsskizzen">
    <w:name w:val="Stundenverlaufsskizzen"/>
    <w:basedOn w:val="NormaleTabelle"/>
    <w:uiPriority w:val="99"/>
    <w:rsid w:val="00EF3C81"/>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Arial" w:eastAsia="Arial" w:hAnsi="Arial" w:cs="Arial"/>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jc w:val="center"/>
      </w:pPr>
      <w:rPr>
        <w:b/>
      </w:rPr>
      <w:tblPr/>
      <w:tcPr>
        <w:shd w:val="clear" w:color="auto" w:fill="FFE599" w:themeFill="accent4" w:themeFillTint="66"/>
        <w:vAlign w:val="center"/>
      </w:tcPr>
    </w:tblStylePr>
    <w:tblStylePr w:type="firstCol">
      <w:pPr>
        <w:jc w:val="center"/>
      </w:pPr>
    </w:tblStylePr>
    <w:tblStylePr w:type="band1Horz">
      <w:tblPr/>
      <w:tcPr>
        <w:shd w:val="clear" w:color="auto" w:fill="FFF2CC" w:themeFill="accent4" w:themeFillTint="33"/>
      </w:tcPr>
    </w:tblStylePr>
  </w:style>
  <w:style w:type="character" w:styleId="NichtaufgelsteErwhnung">
    <w:name w:val="Unresolved Mention"/>
    <w:basedOn w:val="Absatz-Standardschriftart"/>
    <w:uiPriority w:val="99"/>
    <w:rsid w:val="003A2921"/>
    <w:rPr>
      <w:color w:val="605E5C"/>
      <w:shd w:val="clear" w:color="auto" w:fill="E1DFDD"/>
    </w:rPr>
  </w:style>
  <w:style w:type="paragraph" w:styleId="berarbeitung">
    <w:name w:val="Revision"/>
    <w:hidden/>
    <w:uiPriority w:val="99"/>
    <w:semiHidden/>
    <w:rsid w:val="00BB173B"/>
    <w:pPr>
      <w:spacing w:after="0" w:line="240" w:lineRule="auto"/>
    </w:pPr>
    <w:rPr>
      <w:rFonts w:ascii="Arial" w:eastAsia="Arial" w:hAnsi="Arial" w:cs="Arial"/>
      <w:color w:val="00000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9048">
      <w:bodyDiv w:val="1"/>
      <w:marLeft w:val="0"/>
      <w:marRight w:val="0"/>
      <w:marTop w:val="0"/>
      <w:marBottom w:val="0"/>
      <w:divBdr>
        <w:top w:val="none" w:sz="0" w:space="0" w:color="auto"/>
        <w:left w:val="none" w:sz="0" w:space="0" w:color="auto"/>
        <w:bottom w:val="none" w:sz="0" w:space="0" w:color="auto"/>
        <w:right w:val="none" w:sz="0" w:space="0" w:color="auto"/>
      </w:divBdr>
      <w:divsChild>
        <w:div w:id="1716081726">
          <w:marLeft w:val="0"/>
          <w:marRight w:val="0"/>
          <w:marTop w:val="0"/>
          <w:marBottom w:val="0"/>
          <w:divBdr>
            <w:top w:val="none" w:sz="0" w:space="0" w:color="auto"/>
            <w:left w:val="none" w:sz="0" w:space="0" w:color="auto"/>
            <w:bottom w:val="none" w:sz="0" w:space="0" w:color="auto"/>
            <w:right w:val="none" w:sz="0" w:space="0" w:color="auto"/>
          </w:divBdr>
        </w:div>
        <w:div w:id="1663121148">
          <w:marLeft w:val="0"/>
          <w:marRight w:val="0"/>
          <w:marTop w:val="0"/>
          <w:marBottom w:val="0"/>
          <w:divBdr>
            <w:top w:val="none" w:sz="0" w:space="0" w:color="auto"/>
            <w:left w:val="none" w:sz="0" w:space="0" w:color="auto"/>
            <w:bottom w:val="none" w:sz="0" w:space="0" w:color="auto"/>
            <w:right w:val="none" w:sz="0" w:space="0" w:color="auto"/>
          </w:divBdr>
        </w:div>
      </w:divsChild>
    </w:div>
    <w:div w:id="186718705">
      <w:bodyDiv w:val="1"/>
      <w:marLeft w:val="0"/>
      <w:marRight w:val="0"/>
      <w:marTop w:val="0"/>
      <w:marBottom w:val="0"/>
      <w:divBdr>
        <w:top w:val="none" w:sz="0" w:space="0" w:color="auto"/>
        <w:left w:val="none" w:sz="0" w:space="0" w:color="auto"/>
        <w:bottom w:val="none" w:sz="0" w:space="0" w:color="auto"/>
        <w:right w:val="none" w:sz="0" w:space="0" w:color="auto"/>
      </w:divBdr>
    </w:div>
    <w:div w:id="600340066">
      <w:bodyDiv w:val="1"/>
      <w:marLeft w:val="0"/>
      <w:marRight w:val="0"/>
      <w:marTop w:val="0"/>
      <w:marBottom w:val="0"/>
      <w:divBdr>
        <w:top w:val="none" w:sz="0" w:space="0" w:color="auto"/>
        <w:left w:val="none" w:sz="0" w:space="0" w:color="auto"/>
        <w:bottom w:val="none" w:sz="0" w:space="0" w:color="auto"/>
        <w:right w:val="none" w:sz="0" w:space="0" w:color="auto"/>
      </w:divBdr>
    </w:div>
    <w:div w:id="1117485481">
      <w:bodyDiv w:val="1"/>
      <w:marLeft w:val="0"/>
      <w:marRight w:val="0"/>
      <w:marTop w:val="0"/>
      <w:marBottom w:val="0"/>
      <w:divBdr>
        <w:top w:val="none" w:sz="0" w:space="0" w:color="auto"/>
        <w:left w:val="none" w:sz="0" w:space="0" w:color="auto"/>
        <w:bottom w:val="none" w:sz="0" w:space="0" w:color="auto"/>
        <w:right w:val="none" w:sz="0" w:space="0" w:color="auto"/>
      </w:divBdr>
    </w:div>
    <w:div w:id="1329988510">
      <w:bodyDiv w:val="1"/>
      <w:marLeft w:val="0"/>
      <w:marRight w:val="0"/>
      <w:marTop w:val="0"/>
      <w:marBottom w:val="0"/>
      <w:divBdr>
        <w:top w:val="none" w:sz="0" w:space="0" w:color="auto"/>
        <w:left w:val="none" w:sz="0" w:space="0" w:color="auto"/>
        <w:bottom w:val="none" w:sz="0" w:space="0" w:color="auto"/>
        <w:right w:val="none" w:sz="0" w:space="0" w:color="auto"/>
      </w:divBdr>
    </w:div>
    <w:div w:id="1501967208">
      <w:bodyDiv w:val="1"/>
      <w:marLeft w:val="0"/>
      <w:marRight w:val="0"/>
      <w:marTop w:val="0"/>
      <w:marBottom w:val="0"/>
      <w:divBdr>
        <w:top w:val="none" w:sz="0" w:space="0" w:color="auto"/>
        <w:left w:val="none" w:sz="0" w:space="0" w:color="auto"/>
        <w:bottom w:val="none" w:sz="0" w:space="0" w:color="auto"/>
        <w:right w:val="none" w:sz="0" w:space="0" w:color="auto"/>
      </w:divBdr>
      <w:divsChild>
        <w:div w:id="608243979">
          <w:marLeft w:val="0"/>
          <w:marRight w:val="0"/>
          <w:marTop w:val="0"/>
          <w:marBottom w:val="0"/>
          <w:divBdr>
            <w:top w:val="none" w:sz="0" w:space="0" w:color="auto"/>
            <w:left w:val="none" w:sz="0" w:space="0" w:color="auto"/>
            <w:bottom w:val="none" w:sz="0" w:space="0" w:color="auto"/>
            <w:right w:val="none" w:sz="0" w:space="0" w:color="auto"/>
          </w:divBdr>
          <w:divsChild>
            <w:div w:id="546840959">
              <w:marLeft w:val="0"/>
              <w:marRight w:val="0"/>
              <w:marTop w:val="0"/>
              <w:marBottom w:val="0"/>
              <w:divBdr>
                <w:top w:val="none" w:sz="0" w:space="0" w:color="auto"/>
                <w:left w:val="none" w:sz="0" w:space="0" w:color="auto"/>
                <w:bottom w:val="none" w:sz="0" w:space="0" w:color="auto"/>
                <w:right w:val="none" w:sz="0" w:space="0" w:color="auto"/>
              </w:divBdr>
              <w:divsChild>
                <w:div w:id="594216341">
                  <w:marLeft w:val="0"/>
                  <w:marRight w:val="0"/>
                  <w:marTop w:val="0"/>
                  <w:marBottom w:val="0"/>
                  <w:divBdr>
                    <w:top w:val="none" w:sz="0" w:space="0" w:color="auto"/>
                    <w:left w:val="none" w:sz="0" w:space="0" w:color="auto"/>
                    <w:bottom w:val="none" w:sz="0" w:space="0" w:color="auto"/>
                    <w:right w:val="none" w:sz="0" w:space="0" w:color="auto"/>
                  </w:divBdr>
                  <w:divsChild>
                    <w:div w:id="19367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83113">
      <w:bodyDiv w:val="1"/>
      <w:marLeft w:val="0"/>
      <w:marRight w:val="0"/>
      <w:marTop w:val="0"/>
      <w:marBottom w:val="0"/>
      <w:divBdr>
        <w:top w:val="none" w:sz="0" w:space="0" w:color="auto"/>
        <w:left w:val="none" w:sz="0" w:space="0" w:color="auto"/>
        <w:bottom w:val="none" w:sz="0" w:space="0" w:color="auto"/>
        <w:right w:val="none" w:sz="0" w:space="0" w:color="auto"/>
      </w:divBdr>
    </w:div>
    <w:div w:id="1737314209">
      <w:bodyDiv w:val="1"/>
      <w:marLeft w:val="0"/>
      <w:marRight w:val="0"/>
      <w:marTop w:val="0"/>
      <w:marBottom w:val="0"/>
      <w:divBdr>
        <w:top w:val="none" w:sz="0" w:space="0" w:color="auto"/>
        <w:left w:val="none" w:sz="0" w:space="0" w:color="auto"/>
        <w:bottom w:val="none" w:sz="0" w:space="0" w:color="auto"/>
        <w:right w:val="none" w:sz="0" w:space="0" w:color="auto"/>
      </w:divBdr>
    </w:div>
    <w:div w:id="1755660639">
      <w:bodyDiv w:val="1"/>
      <w:marLeft w:val="0"/>
      <w:marRight w:val="0"/>
      <w:marTop w:val="0"/>
      <w:marBottom w:val="0"/>
      <w:divBdr>
        <w:top w:val="none" w:sz="0" w:space="0" w:color="auto"/>
        <w:left w:val="none" w:sz="0" w:space="0" w:color="auto"/>
        <w:bottom w:val="none" w:sz="0" w:space="0" w:color="auto"/>
        <w:right w:val="none" w:sz="0" w:space="0" w:color="auto"/>
      </w:divBdr>
    </w:div>
    <w:div w:id="1814567719">
      <w:bodyDiv w:val="1"/>
      <w:marLeft w:val="0"/>
      <w:marRight w:val="0"/>
      <w:marTop w:val="0"/>
      <w:marBottom w:val="0"/>
      <w:divBdr>
        <w:top w:val="none" w:sz="0" w:space="0" w:color="auto"/>
        <w:left w:val="none" w:sz="0" w:space="0" w:color="auto"/>
        <w:bottom w:val="none" w:sz="0" w:space="0" w:color="auto"/>
        <w:right w:val="none" w:sz="0" w:space="0" w:color="auto"/>
      </w:divBdr>
      <w:divsChild>
        <w:div w:id="600993188">
          <w:marLeft w:val="0"/>
          <w:marRight w:val="0"/>
          <w:marTop w:val="0"/>
          <w:marBottom w:val="0"/>
          <w:divBdr>
            <w:top w:val="none" w:sz="0" w:space="0" w:color="auto"/>
            <w:left w:val="none" w:sz="0" w:space="0" w:color="auto"/>
            <w:bottom w:val="none" w:sz="0" w:space="0" w:color="auto"/>
            <w:right w:val="none" w:sz="0" w:space="0" w:color="auto"/>
          </w:divBdr>
        </w:div>
        <w:div w:id="1396319204">
          <w:marLeft w:val="0"/>
          <w:marRight w:val="0"/>
          <w:marTop w:val="0"/>
          <w:marBottom w:val="0"/>
          <w:divBdr>
            <w:top w:val="none" w:sz="0" w:space="0" w:color="auto"/>
            <w:left w:val="none" w:sz="0" w:space="0" w:color="auto"/>
            <w:bottom w:val="none" w:sz="0" w:space="0" w:color="auto"/>
            <w:right w:val="none" w:sz="0" w:space="0" w:color="auto"/>
          </w:divBdr>
        </w:div>
      </w:divsChild>
    </w:div>
    <w:div w:id="1879009608">
      <w:bodyDiv w:val="1"/>
      <w:marLeft w:val="0"/>
      <w:marRight w:val="0"/>
      <w:marTop w:val="0"/>
      <w:marBottom w:val="0"/>
      <w:divBdr>
        <w:top w:val="none" w:sz="0" w:space="0" w:color="auto"/>
        <w:left w:val="none" w:sz="0" w:space="0" w:color="auto"/>
        <w:bottom w:val="none" w:sz="0" w:space="0" w:color="auto"/>
        <w:right w:val="none" w:sz="0" w:space="0" w:color="auto"/>
      </w:divBdr>
    </w:div>
    <w:div w:id="198030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alliope.cc/b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itis.com/tracerout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nyurl.com/routerIT2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youtu.be/Tfh0ytz8S0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alliope-mini/calliope-demo/releases"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13232-7C33-924C-8568-61BACA09A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3840</Words>
  <Characters>24196</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Schaumburg</dc:creator>
  <cp:keywords/>
  <dc:description/>
  <cp:lastModifiedBy>Malambré, Julia | Wissensfabrik</cp:lastModifiedBy>
  <cp:revision>18</cp:revision>
  <cp:lastPrinted>2023-01-03T08:14:00Z</cp:lastPrinted>
  <dcterms:created xsi:type="dcterms:W3CDTF">2019-11-08T11:54:00Z</dcterms:created>
  <dcterms:modified xsi:type="dcterms:W3CDTF">2023-01-03T08:15:00Z</dcterms:modified>
</cp:coreProperties>
</file>